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0D6BB" w14:textId="77777777" w:rsidR="00324F92" w:rsidRDefault="00123668">
      <w:pPr>
        <w:pStyle w:val="TextBody"/>
        <w:rPr>
          <w:sz w:val="28"/>
          <w:szCs w:val="28"/>
        </w:rPr>
      </w:pPr>
      <w:r>
        <w:rPr>
          <w:sz w:val="28"/>
          <w:szCs w:val="28"/>
        </w:rPr>
        <w:t>REPORT – Networks Lab Assignment 2</w:t>
      </w:r>
    </w:p>
    <w:p w14:paraId="153A8832" w14:textId="77777777" w:rsidR="00324F92" w:rsidRDefault="00123668">
      <w:pPr>
        <w:pStyle w:val="TextBody"/>
        <w:rPr>
          <w:sz w:val="21"/>
          <w:szCs w:val="21"/>
        </w:rPr>
      </w:pPr>
      <w:r>
        <w:rPr>
          <w:sz w:val="21"/>
          <w:szCs w:val="21"/>
        </w:rPr>
        <w:t>The parse script named parse.py is attached along with this document.</w:t>
      </w:r>
    </w:p>
    <w:p w14:paraId="0187ABDA" w14:textId="77777777" w:rsidR="00324F92" w:rsidRDefault="00123668">
      <w:pPr>
        <w:pStyle w:val="TextBody"/>
        <w:rPr>
          <w:sz w:val="21"/>
          <w:szCs w:val="21"/>
          <w:u w:val="single"/>
        </w:rPr>
      </w:pPr>
      <w:r>
        <w:rPr>
          <w:sz w:val="21"/>
          <w:szCs w:val="21"/>
          <w:u w:val="single"/>
        </w:rPr>
        <w:t>The parsing strategy-</w:t>
      </w:r>
    </w:p>
    <w:p w14:paraId="4CD87AD3" w14:textId="77777777" w:rsidR="00324F92" w:rsidRDefault="00123668">
      <w:pPr>
        <w:pStyle w:val="TextBody"/>
        <w:rPr>
          <w:sz w:val="21"/>
          <w:szCs w:val="21"/>
        </w:rPr>
      </w:pPr>
      <w:r>
        <w:rPr>
          <w:sz w:val="21"/>
          <w:szCs w:val="21"/>
        </w:rPr>
        <w:t xml:space="preserve">Every packet is assumed to be a type of Packet Object. This packet object has various attributes whose values include the details obtained from Udp-echo.tr trace file about both way </w:t>
      </w:r>
      <w:proofErr w:type="gramStart"/>
      <w:r>
        <w:rPr>
          <w:sz w:val="21"/>
          <w:szCs w:val="21"/>
        </w:rPr>
        <w:t>transmission</w:t>
      </w:r>
      <w:proofErr w:type="gramEnd"/>
      <w:r>
        <w:rPr>
          <w:sz w:val="21"/>
          <w:szCs w:val="21"/>
        </w:rPr>
        <w:t>. We have maintained two set of information for each packet object. The first set of information deals with the client to server interaction, on the other hand, the second set of information contains the values related to the same packet when it is returned from server back to the client. It should be noted that when obtaining the statistical parameters using our script, we took special care that both of these set of information are kept separate when calculating transferred/received packets/bytes and throughput obtained.</w:t>
      </w:r>
    </w:p>
    <w:p w14:paraId="27ECC613" w14:textId="77777777" w:rsidR="00324F92" w:rsidRDefault="00123668">
      <w:pPr>
        <w:pStyle w:val="TextBody"/>
        <w:rPr>
          <w:sz w:val="21"/>
          <w:szCs w:val="21"/>
          <w:u w:val="single"/>
        </w:rPr>
      </w:pPr>
      <w:r>
        <w:rPr>
          <w:sz w:val="21"/>
          <w:szCs w:val="21"/>
          <w:u w:val="single"/>
        </w:rPr>
        <w:t>The following observations were taken when we increased the packet size keeping the time interval of sending the packets at 0.01 s with total time of transmission 10s</w:t>
      </w:r>
    </w:p>
    <w:p w14:paraId="4177888A" w14:textId="77777777" w:rsidR="00324F92" w:rsidRDefault="00123668">
      <w:pPr>
        <w:pStyle w:val="TextBody"/>
        <w:rPr>
          <w:sz w:val="21"/>
          <w:szCs w:val="21"/>
        </w:rPr>
      </w:pPr>
      <w:r>
        <w:rPr>
          <w:sz w:val="21"/>
          <w:szCs w:val="21"/>
        </w:rPr>
        <w:t>1) Irrespective of the size of packet, the first packet is queued at the same time after adding appropriate headers. On the other hand last packet queuing time increases with packet size very minutely.</w:t>
      </w:r>
    </w:p>
    <w:p w14:paraId="21BDF478" w14:textId="77777777" w:rsidR="00324F92" w:rsidRDefault="00123668">
      <w:pPr>
        <w:pStyle w:val="TextBody"/>
        <w:rPr>
          <w:sz w:val="21"/>
          <w:szCs w:val="21"/>
        </w:rPr>
      </w:pPr>
      <w:r>
        <w:rPr>
          <w:sz w:val="21"/>
          <w:szCs w:val="21"/>
        </w:rPr>
        <w:t>2) Time of retrieval of first packet as well as last packet increases with packet size which is due to the fixed data rate of the NIC.</w:t>
      </w:r>
    </w:p>
    <w:p w14:paraId="0F586D5F" w14:textId="77777777" w:rsidR="00324F92" w:rsidRDefault="00123668">
      <w:pPr>
        <w:pStyle w:val="TextBody"/>
        <w:rPr>
          <w:sz w:val="21"/>
          <w:szCs w:val="21"/>
        </w:rPr>
      </w:pPr>
      <w:r>
        <w:rPr>
          <w:sz w:val="21"/>
          <w:szCs w:val="21"/>
        </w:rPr>
        <w:t xml:space="preserve">3) The delay of transmission increases noticeably with packet size. As more time is taken while queuing and </w:t>
      </w:r>
      <w:proofErr w:type="spellStart"/>
      <w:r>
        <w:rPr>
          <w:sz w:val="21"/>
          <w:szCs w:val="21"/>
        </w:rPr>
        <w:t>dequeuing</w:t>
      </w:r>
      <w:proofErr w:type="spellEnd"/>
      <w:r>
        <w:rPr>
          <w:sz w:val="21"/>
          <w:szCs w:val="21"/>
        </w:rPr>
        <w:t xml:space="preserve"> the large size packet and transmission time of large packet is proportionally higher than that smaller one because of fixed data rate, the sum of all end-to-end delay time increases with packet size.</w:t>
      </w:r>
    </w:p>
    <w:p w14:paraId="4E689DD1" w14:textId="77777777" w:rsidR="00324F92" w:rsidRDefault="00123668">
      <w:pPr>
        <w:pStyle w:val="TextBody"/>
        <w:rPr>
          <w:sz w:val="21"/>
          <w:szCs w:val="21"/>
        </w:rPr>
      </w:pPr>
      <w:r>
        <w:rPr>
          <w:sz w:val="21"/>
          <w:szCs w:val="21"/>
        </w:rPr>
        <w:t>4) Surprisingly there was no packet loss or data loss in the whole network, which might be attributed to the way the ns-3 simulation, takes place. All the data packets were captured properly. The script has taken complete care of telling dropped or lost data packets in case of such happening but none of these drops of losses happened in our network.</w:t>
      </w:r>
    </w:p>
    <w:p w14:paraId="1E7B3FA2" w14:textId="77777777" w:rsidR="00324F92" w:rsidRDefault="00123668">
      <w:pPr>
        <w:pStyle w:val="TextBody"/>
        <w:rPr>
          <w:sz w:val="21"/>
          <w:szCs w:val="21"/>
        </w:rPr>
      </w:pPr>
      <w:r>
        <w:rPr>
          <w:sz w:val="21"/>
          <w:szCs w:val="21"/>
        </w:rPr>
        <w:t>5) One interesting thing to note was that with the increase in size of packets, the throughput also increased proportional to the amount of increase in packet size. This might be attributed to the fact that none of the data is lost and hence in the same time more data is being received by server/client.</w:t>
      </w:r>
    </w:p>
    <w:p w14:paraId="7944E21F" w14:textId="77777777" w:rsidR="00324F92" w:rsidRDefault="00324F92">
      <w:pPr>
        <w:pStyle w:val="TextBody"/>
        <w:rPr>
          <w:i/>
          <w:iCs/>
          <w:sz w:val="21"/>
          <w:szCs w:val="21"/>
        </w:rPr>
      </w:pPr>
    </w:p>
    <w:p w14:paraId="62A3A8E9" w14:textId="77777777" w:rsidR="00324F92" w:rsidRDefault="00324F92">
      <w:pPr>
        <w:pStyle w:val="TextBody"/>
        <w:rPr>
          <w:i/>
          <w:iCs/>
          <w:sz w:val="21"/>
          <w:szCs w:val="21"/>
        </w:rPr>
      </w:pPr>
    </w:p>
    <w:p w14:paraId="3B93D0FB" w14:textId="77777777" w:rsidR="00324F92" w:rsidRDefault="00324F92">
      <w:pPr>
        <w:pStyle w:val="TextBody"/>
        <w:rPr>
          <w:i/>
          <w:iCs/>
          <w:sz w:val="21"/>
          <w:szCs w:val="21"/>
        </w:rPr>
      </w:pPr>
    </w:p>
    <w:p w14:paraId="30C4FAF6" w14:textId="77777777" w:rsidR="00324F92" w:rsidRDefault="00324F92">
      <w:pPr>
        <w:pStyle w:val="TextBody"/>
        <w:rPr>
          <w:i/>
          <w:iCs/>
          <w:sz w:val="21"/>
          <w:szCs w:val="21"/>
        </w:rPr>
      </w:pPr>
    </w:p>
    <w:p w14:paraId="0FDC77AD" w14:textId="77777777" w:rsidR="00324F92" w:rsidRDefault="00324F92">
      <w:pPr>
        <w:pStyle w:val="TextBody"/>
        <w:rPr>
          <w:i/>
          <w:iCs/>
          <w:sz w:val="21"/>
          <w:szCs w:val="21"/>
        </w:rPr>
      </w:pPr>
    </w:p>
    <w:p w14:paraId="17E7E631" w14:textId="77777777" w:rsidR="00123668" w:rsidRDefault="00123668">
      <w:pPr>
        <w:pStyle w:val="TextBody"/>
        <w:rPr>
          <w:i/>
          <w:iCs/>
          <w:sz w:val="21"/>
          <w:szCs w:val="21"/>
        </w:rPr>
      </w:pPr>
    </w:p>
    <w:p w14:paraId="36769E13" w14:textId="77777777" w:rsidR="00123668" w:rsidRDefault="00123668">
      <w:pPr>
        <w:pStyle w:val="TextBody"/>
        <w:rPr>
          <w:i/>
          <w:iCs/>
          <w:sz w:val="21"/>
          <w:szCs w:val="21"/>
        </w:rPr>
      </w:pPr>
    </w:p>
    <w:p w14:paraId="7F9B022F" w14:textId="77777777" w:rsidR="00123668" w:rsidRDefault="00123668">
      <w:pPr>
        <w:pStyle w:val="TextBody"/>
        <w:rPr>
          <w:i/>
          <w:iCs/>
          <w:sz w:val="21"/>
          <w:szCs w:val="21"/>
        </w:rPr>
      </w:pPr>
    </w:p>
    <w:p w14:paraId="78AFC99F" w14:textId="77777777" w:rsidR="00123668" w:rsidRDefault="00123668">
      <w:pPr>
        <w:pStyle w:val="TextBody"/>
        <w:rPr>
          <w:i/>
          <w:iCs/>
          <w:sz w:val="21"/>
          <w:szCs w:val="21"/>
        </w:rPr>
      </w:pPr>
    </w:p>
    <w:p w14:paraId="0AD6BF0B" w14:textId="77777777" w:rsidR="00324F92" w:rsidRDefault="00123668">
      <w:pPr>
        <w:pStyle w:val="TextBody"/>
        <w:rPr>
          <w:i/>
          <w:iCs/>
          <w:sz w:val="21"/>
          <w:szCs w:val="21"/>
        </w:rPr>
      </w:pPr>
      <w:r>
        <w:rPr>
          <w:i/>
          <w:iCs/>
          <w:sz w:val="21"/>
          <w:szCs w:val="21"/>
        </w:rPr>
        <w:lastRenderedPageBreak/>
        <w:t>The table given below tells us the statistically obtained values of packets for both server side and client side.</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32"/>
        <w:gridCol w:w="1231"/>
        <w:gridCol w:w="1563"/>
        <w:gridCol w:w="1564"/>
        <w:gridCol w:w="1543"/>
        <w:gridCol w:w="1630"/>
      </w:tblGrid>
      <w:tr w:rsidR="00324F92" w14:paraId="4AD23D7F" w14:textId="77777777">
        <w:trPr>
          <w:trHeight w:val="98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B6BBA39" w14:textId="77777777" w:rsidR="00324F92" w:rsidRDefault="00123668">
            <w:pPr>
              <w:pBdr>
                <w:top w:val="nil"/>
                <w:left w:val="nil"/>
                <w:bottom w:val="single" w:sz="6" w:space="1" w:color="00000A"/>
                <w:right w:val="nil"/>
              </w:pBdr>
              <w:spacing w:after="0"/>
              <w:rPr>
                <w:rFonts w:ascii="Wingdings" w:hAnsi="Wingdings"/>
                <w:color w:val="990000"/>
                <w:sz w:val="18"/>
                <w:szCs w:val="18"/>
              </w:rPr>
            </w:pPr>
            <w:r>
              <w:rPr>
                <w:color w:val="990000"/>
                <w:sz w:val="18"/>
                <w:szCs w:val="18"/>
              </w:rPr>
              <w:t xml:space="preserve">Packet Size </w:t>
            </w:r>
            <w:r w:rsidRPr="00123668">
              <w:rPr>
                <w:color w:val="990000"/>
                <w:sz w:val="18"/>
                <w:szCs w:val="18"/>
              </w:rPr>
              <w:sym w:font="Wingdings" w:char="F0E0"/>
            </w:r>
          </w:p>
          <w:p w14:paraId="1ED40383" w14:textId="77777777" w:rsidR="00324F92" w:rsidRDefault="00324F92">
            <w:pPr>
              <w:pBdr>
                <w:top w:val="nil"/>
                <w:left w:val="nil"/>
                <w:bottom w:val="single" w:sz="6" w:space="1" w:color="00000A"/>
                <w:right w:val="nil"/>
              </w:pBdr>
              <w:spacing w:after="0"/>
              <w:rPr>
                <w:color w:val="990000"/>
                <w:sz w:val="18"/>
                <w:szCs w:val="18"/>
              </w:rPr>
            </w:pPr>
          </w:p>
          <w:p w14:paraId="46977428" w14:textId="77777777" w:rsidR="00324F92" w:rsidRDefault="00324F92">
            <w:pPr>
              <w:spacing w:after="0"/>
              <w:rPr>
                <w:color w:val="990000"/>
                <w:sz w:val="18"/>
                <w:szCs w:val="18"/>
              </w:rPr>
            </w:pPr>
          </w:p>
          <w:p w14:paraId="3B500BE2" w14:textId="77777777" w:rsidR="00324F92" w:rsidRDefault="00123668">
            <w:pPr>
              <w:spacing w:after="0"/>
              <w:rPr>
                <w:color w:val="000099"/>
                <w:sz w:val="18"/>
                <w:szCs w:val="18"/>
              </w:rPr>
            </w:pPr>
            <w:r>
              <w:rPr>
                <w:color w:val="000099"/>
                <w:sz w:val="18"/>
                <w:szCs w:val="18"/>
              </w:rPr>
              <w:t xml:space="preserve">Statistics </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E49F6B" w14:textId="77777777" w:rsidR="00324F92" w:rsidRDefault="00123668">
            <w:pPr>
              <w:spacing w:after="0"/>
              <w:rPr>
                <w:color w:val="990000"/>
                <w:sz w:val="18"/>
                <w:szCs w:val="18"/>
              </w:rPr>
            </w:pPr>
            <w:r>
              <w:rPr>
                <w:color w:val="990000"/>
                <w:sz w:val="18"/>
                <w:szCs w:val="18"/>
              </w:rPr>
              <w:t>64 bytes</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C475D5" w14:textId="77777777" w:rsidR="00324F92" w:rsidRDefault="00123668">
            <w:pPr>
              <w:spacing w:after="0"/>
              <w:rPr>
                <w:color w:val="990000"/>
                <w:sz w:val="18"/>
                <w:szCs w:val="18"/>
              </w:rPr>
            </w:pPr>
            <w:r>
              <w:rPr>
                <w:color w:val="990000"/>
                <w:sz w:val="18"/>
                <w:szCs w:val="18"/>
              </w:rPr>
              <w:t>128 bytes</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E93B6E" w14:textId="77777777" w:rsidR="00324F92" w:rsidRDefault="00123668">
            <w:pPr>
              <w:spacing w:after="0"/>
              <w:rPr>
                <w:color w:val="990000"/>
                <w:sz w:val="18"/>
                <w:szCs w:val="18"/>
              </w:rPr>
            </w:pPr>
            <w:r>
              <w:rPr>
                <w:color w:val="990000"/>
                <w:sz w:val="18"/>
                <w:szCs w:val="18"/>
              </w:rPr>
              <w:t>256 bytes</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99B6A4" w14:textId="77777777" w:rsidR="00324F92" w:rsidRDefault="00123668">
            <w:pPr>
              <w:spacing w:after="0"/>
              <w:rPr>
                <w:color w:val="990000"/>
                <w:sz w:val="18"/>
                <w:szCs w:val="18"/>
              </w:rPr>
            </w:pPr>
            <w:r>
              <w:rPr>
                <w:color w:val="990000"/>
                <w:sz w:val="18"/>
                <w:szCs w:val="18"/>
              </w:rPr>
              <w:t>512 bytes</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007697" w14:textId="77777777" w:rsidR="00324F92" w:rsidRDefault="00123668">
            <w:pPr>
              <w:spacing w:after="0"/>
              <w:rPr>
                <w:color w:val="990000"/>
                <w:sz w:val="18"/>
                <w:szCs w:val="18"/>
              </w:rPr>
            </w:pPr>
            <w:r>
              <w:rPr>
                <w:color w:val="990000"/>
                <w:sz w:val="18"/>
                <w:szCs w:val="18"/>
              </w:rPr>
              <w:t>1024 bytes</w:t>
            </w:r>
          </w:p>
        </w:tc>
      </w:tr>
      <w:tr w:rsidR="00324F92" w14:paraId="5F97DDA8" w14:textId="77777777">
        <w:trPr>
          <w:trHeight w:val="289"/>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8E0547" w14:textId="77777777" w:rsidR="00324F92" w:rsidRDefault="00123668">
            <w:pPr>
              <w:spacing w:after="0"/>
              <w:rPr>
                <w:color w:val="000099"/>
                <w:sz w:val="18"/>
                <w:szCs w:val="18"/>
                <w:u w:val="single"/>
              </w:rPr>
            </w:pPr>
            <w:r>
              <w:rPr>
                <w:color w:val="000099"/>
                <w:sz w:val="18"/>
                <w:szCs w:val="18"/>
                <w:u w:val="single"/>
              </w:rPr>
              <w:t>TimeFirstTPacket (seconds)</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6D7453" w14:textId="77777777" w:rsidR="00324F92" w:rsidRDefault="00123668">
            <w:pPr>
              <w:spacing w:after="0"/>
              <w:rPr>
                <w:sz w:val="18"/>
                <w:szCs w:val="18"/>
              </w:rPr>
            </w:pPr>
            <w:r>
              <w:rPr>
                <w:sz w:val="18"/>
                <w:szCs w:val="18"/>
              </w:rPr>
              <w:t>2.012210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144D9F" w14:textId="77777777" w:rsidR="00324F92" w:rsidRDefault="00123668">
            <w:pPr>
              <w:spacing w:after="0"/>
              <w:rPr>
                <w:sz w:val="18"/>
                <w:szCs w:val="18"/>
              </w:rPr>
            </w:pPr>
            <w:r>
              <w:rPr>
                <w:sz w:val="18"/>
                <w:szCs w:val="18"/>
              </w:rPr>
              <w:t>2.012210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F2B2D1" w14:textId="77777777" w:rsidR="00324F92" w:rsidRDefault="00123668">
            <w:pPr>
              <w:spacing w:after="0"/>
              <w:rPr>
                <w:sz w:val="18"/>
                <w:szCs w:val="18"/>
              </w:rPr>
            </w:pPr>
            <w:r>
              <w:rPr>
                <w:sz w:val="18"/>
                <w:szCs w:val="18"/>
              </w:rPr>
              <w:t>2.012210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C2BE89" w14:textId="77777777" w:rsidR="00324F92" w:rsidRDefault="00123668">
            <w:pPr>
              <w:spacing w:after="0"/>
              <w:rPr>
                <w:sz w:val="18"/>
                <w:szCs w:val="18"/>
              </w:rPr>
            </w:pPr>
            <w:r>
              <w:rPr>
                <w:sz w:val="18"/>
                <w:szCs w:val="18"/>
              </w:rPr>
              <w:t>2.012210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1479F7" w14:textId="77777777" w:rsidR="00324F92" w:rsidRDefault="00123668">
            <w:pPr>
              <w:spacing w:after="0"/>
              <w:rPr>
                <w:sz w:val="18"/>
                <w:szCs w:val="18"/>
              </w:rPr>
            </w:pPr>
            <w:r>
              <w:rPr>
                <w:sz w:val="18"/>
                <w:szCs w:val="18"/>
              </w:rPr>
              <w:t>2.012210</w:t>
            </w:r>
          </w:p>
        </w:tc>
      </w:tr>
      <w:tr w:rsidR="00324F92" w14:paraId="1B6F7A01" w14:textId="77777777">
        <w:trPr>
          <w:trHeight w:val="289"/>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1F6992" w14:textId="77777777" w:rsidR="00324F92" w:rsidRDefault="00123668">
            <w:pPr>
              <w:spacing w:after="0"/>
              <w:rPr>
                <w:color w:val="000099"/>
                <w:sz w:val="18"/>
                <w:szCs w:val="18"/>
                <w:u w:val="single"/>
              </w:rPr>
            </w:pPr>
            <w:proofErr w:type="spellStart"/>
            <w:r>
              <w:rPr>
                <w:color w:val="000099"/>
                <w:sz w:val="18"/>
                <w:szCs w:val="18"/>
                <w:u w:val="single"/>
              </w:rPr>
              <w:t>TimeLastTPacket</w:t>
            </w:r>
            <w:proofErr w:type="spellEnd"/>
            <w:r>
              <w:rPr>
                <w:color w:val="000099"/>
                <w:sz w:val="18"/>
                <w:szCs w:val="18"/>
                <w:u w:val="single"/>
              </w:rPr>
              <w:t xml:space="preserve"> (seconds)</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21E353" w14:textId="77777777" w:rsidR="00324F92" w:rsidRDefault="00123668">
            <w:pPr>
              <w:spacing w:after="0"/>
              <w:rPr>
                <w:sz w:val="18"/>
                <w:szCs w:val="18"/>
              </w:rPr>
            </w:pPr>
            <w:r>
              <w:rPr>
                <w:sz w:val="18"/>
                <w:szCs w:val="18"/>
              </w:rPr>
              <w:t>9.992180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1AC677" w14:textId="77777777" w:rsidR="00324F92" w:rsidRDefault="00123668">
            <w:pPr>
              <w:spacing w:after="0"/>
              <w:rPr>
                <w:sz w:val="18"/>
                <w:szCs w:val="18"/>
              </w:rPr>
            </w:pPr>
            <w:r>
              <w:rPr>
                <w:sz w:val="18"/>
                <w:szCs w:val="18"/>
              </w:rPr>
              <w:t>9.992280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3C7881" w14:textId="77777777" w:rsidR="00324F92" w:rsidRDefault="00123668">
            <w:pPr>
              <w:spacing w:after="0"/>
              <w:rPr>
                <w:sz w:val="18"/>
                <w:szCs w:val="18"/>
              </w:rPr>
            </w:pPr>
            <w:r>
              <w:rPr>
                <w:sz w:val="18"/>
                <w:szCs w:val="18"/>
              </w:rPr>
              <w:t>9.992480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E7CC52" w14:textId="77777777" w:rsidR="00324F92" w:rsidRDefault="00123668">
            <w:pPr>
              <w:spacing w:after="0"/>
              <w:rPr>
                <w:sz w:val="18"/>
                <w:szCs w:val="18"/>
              </w:rPr>
            </w:pPr>
            <w:r>
              <w:rPr>
                <w:sz w:val="18"/>
                <w:szCs w:val="18"/>
              </w:rPr>
              <w:t>9.992890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964F5D" w14:textId="77777777" w:rsidR="00324F92" w:rsidRDefault="00123668">
            <w:pPr>
              <w:spacing w:after="0"/>
              <w:rPr>
                <w:sz w:val="18"/>
                <w:szCs w:val="18"/>
              </w:rPr>
            </w:pPr>
            <w:r>
              <w:rPr>
                <w:sz w:val="18"/>
                <w:szCs w:val="18"/>
              </w:rPr>
              <w:t>9.993710</w:t>
            </w:r>
          </w:p>
        </w:tc>
      </w:tr>
      <w:tr w:rsidR="00324F92" w14:paraId="2E662239" w14:textId="77777777">
        <w:trPr>
          <w:trHeight w:val="289"/>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A83C53" w14:textId="77777777" w:rsidR="00324F92" w:rsidRDefault="00123668">
            <w:pPr>
              <w:spacing w:after="0"/>
              <w:rPr>
                <w:color w:val="000099"/>
                <w:sz w:val="18"/>
                <w:szCs w:val="18"/>
                <w:u w:val="single"/>
              </w:rPr>
            </w:pPr>
            <w:proofErr w:type="spellStart"/>
            <w:proofErr w:type="gramStart"/>
            <w:r>
              <w:rPr>
                <w:color w:val="000099"/>
                <w:sz w:val="18"/>
                <w:szCs w:val="18"/>
                <w:u w:val="single"/>
              </w:rPr>
              <w:t>timeFirstRPacket</w:t>
            </w:r>
            <w:proofErr w:type="spellEnd"/>
            <w:proofErr w:type="gramEnd"/>
            <w:r>
              <w:rPr>
                <w:color w:val="000099"/>
                <w:sz w:val="18"/>
                <w:szCs w:val="18"/>
                <w:u w:val="single"/>
              </w:rPr>
              <w:t xml:space="preserve"> (seconds)</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1F0C54" w14:textId="77777777" w:rsidR="00324F92" w:rsidRDefault="00123668">
            <w:pPr>
              <w:spacing w:after="0"/>
              <w:rPr>
                <w:sz w:val="18"/>
                <w:szCs w:val="18"/>
              </w:rPr>
            </w:pPr>
            <w:r>
              <w:rPr>
                <w:sz w:val="18"/>
                <w:szCs w:val="18"/>
              </w:rPr>
              <w:t>2.014380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28B3A1" w14:textId="77777777" w:rsidR="00324F92" w:rsidRDefault="00123668">
            <w:pPr>
              <w:spacing w:after="0"/>
              <w:rPr>
                <w:sz w:val="18"/>
                <w:szCs w:val="18"/>
              </w:rPr>
            </w:pPr>
            <w:r>
              <w:rPr>
                <w:sz w:val="18"/>
                <w:szCs w:val="18"/>
              </w:rPr>
              <w:t>2.014490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7FFB68" w14:textId="77777777" w:rsidR="00324F92" w:rsidRDefault="00123668">
            <w:pPr>
              <w:spacing w:after="0"/>
              <w:rPr>
                <w:sz w:val="18"/>
                <w:szCs w:val="18"/>
              </w:rPr>
            </w:pPr>
            <w:r>
              <w:rPr>
                <w:sz w:val="18"/>
                <w:szCs w:val="18"/>
              </w:rPr>
              <w:t>2.014690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DCAF68" w14:textId="77777777" w:rsidR="00324F92" w:rsidRDefault="00123668">
            <w:pPr>
              <w:spacing w:after="0"/>
              <w:rPr>
                <w:sz w:val="18"/>
                <w:szCs w:val="18"/>
              </w:rPr>
            </w:pPr>
            <w:r>
              <w:rPr>
                <w:sz w:val="18"/>
                <w:szCs w:val="18"/>
              </w:rPr>
              <w:t>2.015100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41EE77" w14:textId="77777777" w:rsidR="00324F92" w:rsidRDefault="00123668">
            <w:pPr>
              <w:spacing w:after="0"/>
              <w:rPr>
                <w:sz w:val="18"/>
                <w:szCs w:val="18"/>
              </w:rPr>
            </w:pPr>
            <w:r>
              <w:rPr>
                <w:sz w:val="18"/>
                <w:szCs w:val="18"/>
              </w:rPr>
              <w:t>2.015920</w:t>
            </w:r>
          </w:p>
        </w:tc>
      </w:tr>
      <w:tr w:rsidR="00324F92" w14:paraId="62B76490" w14:textId="77777777">
        <w:trPr>
          <w:trHeight w:val="289"/>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3BBA21" w14:textId="77777777" w:rsidR="00324F92" w:rsidRDefault="00123668">
            <w:pPr>
              <w:spacing w:after="0"/>
              <w:rPr>
                <w:color w:val="000099"/>
                <w:sz w:val="18"/>
                <w:szCs w:val="18"/>
                <w:u w:val="single"/>
              </w:rPr>
            </w:pPr>
            <w:proofErr w:type="spellStart"/>
            <w:proofErr w:type="gramStart"/>
            <w:r>
              <w:rPr>
                <w:color w:val="000099"/>
                <w:sz w:val="18"/>
                <w:szCs w:val="18"/>
                <w:u w:val="single"/>
              </w:rPr>
              <w:t>timeLastRPacket</w:t>
            </w:r>
            <w:proofErr w:type="spellEnd"/>
            <w:proofErr w:type="gramEnd"/>
            <w:r>
              <w:rPr>
                <w:color w:val="000099"/>
                <w:sz w:val="18"/>
                <w:szCs w:val="18"/>
                <w:u w:val="single"/>
              </w:rPr>
              <w:t xml:space="preserve"> (seconds)</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1603A29" w14:textId="77777777" w:rsidR="00324F92" w:rsidRDefault="00123668">
            <w:pPr>
              <w:spacing w:after="0"/>
              <w:rPr>
                <w:sz w:val="18"/>
                <w:szCs w:val="18"/>
              </w:rPr>
            </w:pPr>
            <w:r>
              <w:rPr>
                <w:sz w:val="18"/>
                <w:szCs w:val="18"/>
              </w:rPr>
              <w:t>9.994350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A41D3E" w14:textId="77777777" w:rsidR="00324F92" w:rsidRDefault="00123668">
            <w:pPr>
              <w:spacing w:after="0"/>
              <w:rPr>
                <w:sz w:val="18"/>
                <w:szCs w:val="18"/>
              </w:rPr>
            </w:pPr>
            <w:r>
              <w:rPr>
                <w:sz w:val="18"/>
                <w:szCs w:val="18"/>
              </w:rPr>
              <w:t>9.994560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A02D85E" w14:textId="77777777" w:rsidR="00324F92" w:rsidRDefault="00123668">
            <w:pPr>
              <w:spacing w:after="0"/>
              <w:rPr>
                <w:sz w:val="18"/>
                <w:szCs w:val="18"/>
              </w:rPr>
            </w:pPr>
            <w:r>
              <w:rPr>
                <w:sz w:val="18"/>
                <w:szCs w:val="18"/>
              </w:rPr>
              <w:t>9.994970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33904C" w14:textId="77777777" w:rsidR="00324F92" w:rsidRDefault="00123668">
            <w:pPr>
              <w:spacing w:after="0"/>
              <w:rPr>
                <w:sz w:val="18"/>
                <w:szCs w:val="18"/>
              </w:rPr>
            </w:pPr>
            <w:r>
              <w:rPr>
                <w:sz w:val="18"/>
                <w:szCs w:val="18"/>
              </w:rPr>
              <w:t>9.995790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733A115" w14:textId="77777777" w:rsidR="00324F92" w:rsidRDefault="00123668">
            <w:pPr>
              <w:spacing w:after="0"/>
              <w:rPr>
                <w:sz w:val="18"/>
                <w:szCs w:val="18"/>
              </w:rPr>
            </w:pPr>
            <w:r>
              <w:rPr>
                <w:sz w:val="18"/>
                <w:szCs w:val="18"/>
              </w:rPr>
              <w:t>9.997420</w:t>
            </w:r>
          </w:p>
        </w:tc>
      </w:tr>
      <w:tr w:rsidR="00324F92" w14:paraId="7DDDF0C7" w14:textId="77777777">
        <w:trPr>
          <w:trHeight w:val="273"/>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99E286" w14:textId="77777777" w:rsidR="00324F92" w:rsidRDefault="00123668">
            <w:pPr>
              <w:spacing w:after="0"/>
              <w:rPr>
                <w:color w:val="000099"/>
                <w:sz w:val="18"/>
                <w:szCs w:val="18"/>
                <w:u w:val="single"/>
              </w:rPr>
            </w:pPr>
            <w:proofErr w:type="spellStart"/>
            <w:proofErr w:type="gramStart"/>
            <w:r>
              <w:rPr>
                <w:color w:val="000099"/>
                <w:sz w:val="18"/>
                <w:szCs w:val="18"/>
                <w:u w:val="single"/>
              </w:rPr>
              <w:t>delaySum</w:t>
            </w:r>
            <w:proofErr w:type="spellEnd"/>
            <w:proofErr w:type="gramEnd"/>
            <w:r>
              <w:rPr>
                <w:color w:val="000099"/>
                <w:sz w:val="18"/>
                <w:szCs w:val="18"/>
                <w:u w:val="single"/>
              </w:rPr>
              <w:t xml:space="preserve"> (seconds)</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93EBF9" w14:textId="77777777" w:rsidR="00324F92" w:rsidRDefault="00123668">
            <w:pPr>
              <w:spacing w:after="0"/>
              <w:rPr>
                <w:sz w:val="18"/>
                <w:szCs w:val="18"/>
              </w:rPr>
            </w:pPr>
            <w:r>
              <w:rPr>
                <w:sz w:val="18"/>
                <w:szCs w:val="18"/>
              </w:rPr>
              <w:t>3.493250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D07943" w14:textId="77777777" w:rsidR="00324F92" w:rsidRDefault="00123668">
            <w:pPr>
              <w:spacing w:after="0"/>
              <w:rPr>
                <w:sz w:val="18"/>
                <w:szCs w:val="18"/>
              </w:rPr>
            </w:pPr>
            <w:r>
              <w:rPr>
                <w:sz w:val="18"/>
                <w:szCs w:val="18"/>
              </w:rPr>
              <w:t>3.661440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C8D5F5" w14:textId="77777777" w:rsidR="00324F92" w:rsidRDefault="00123668">
            <w:pPr>
              <w:spacing w:after="0"/>
              <w:rPr>
                <w:sz w:val="18"/>
                <w:szCs w:val="18"/>
              </w:rPr>
            </w:pPr>
            <w:r>
              <w:rPr>
                <w:sz w:val="18"/>
                <w:szCs w:val="18"/>
              </w:rPr>
              <w:t>3.995380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C4F0F1" w14:textId="77777777" w:rsidR="00324F92" w:rsidRDefault="00123668">
            <w:pPr>
              <w:spacing w:after="0"/>
              <w:rPr>
                <w:sz w:val="18"/>
                <w:szCs w:val="18"/>
              </w:rPr>
            </w:pPr>
            <w:r>
              <w:rPr>
                <w:sz w:val="18"/>
                <w:szCs w:val="18"/>
              </w:rPr>
              <w:t>4.662620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5C3EB1" w14:textId="77777777" w:rsidR="00324F92" w:rsidRDefault="00123668">
            <w:pPr>
              <w:spacing w:after="0"/>
              <w:rPr>
                <w:sz w:val="18"/>
                <w:szCs w:val="18"/>
              </w:rPr>
            </w:pPr>
            <w:r>
              <w:rPr>
                <w:sz w:val="18"/>
                <w:szCs w:val="18"/>
              </w:rPr>
              <w:t>5.985010</w:t>
            </w:r>
          </w:p>
        </w:tc>
      </w:tr>
      <w:tr w:rsidR="00324F92" w14:paraId="4632A17E" w14:textId="77777777">
        <w:trPr>
          <w:trHeight w:val="289"/>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6AF263" w14:textId="77777777" w:rsidR="00324F92" w:rsidRDefault="00123668">
            <w:pPr>
              <w:spacing w:after="0"/>
              <w:rPr>
                <w:color w:val="000099"/>
                <w:sz w:val="18"/>
                <w:szCs w:val="18"/>
                <w:u w:val="single"/>
              </w:rPr>
            </w:pPr>
            <w:proofErr w:type="spellStart"/>
            <w:proofErr w:type="gramStart"/>
            <w:r>
              <w:rPr>
                <w:color w:val="000099"/>
                <w:sz w:val="18"/>
                <w:szCs w:val="18"/>
                <w:u w:val="single"/>
              </w:rPr>
              <w:t>tBytes</w:t>
            </w:r>
            <w:proofErr w:type="spellEnd"/>
            <w:proofErr w:type="gramEnd"/>
            <w:r>
              <w:rPr>
                <w:color w:val="000099"/>
                <w:sz w:val="18"/>
                <w:szCs w:val="18"/>
                <w:u w:val="single"/>
              </w:rPr>
              <w:t xml:space="preserve"> (bytes)</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E18F9E" w14:textId="77777777" w:rsidR="00324F92" w:rsidRDefault="00123668">
            <w:pPr>
              <w:spacing w:after="0"/>
              <w:rPr>
                <w:sz w:val="18"/>
                <w:szCs w:val="18"/>
              </w:rPr>
            </w:pPr>
            <w:r>
              <w:rPr>
                <w:sz w:val="18"/>
                <w:szCs w:val="18"/>
              </w:rPr>
              <w:t>Client: 51200</w:t>
            </w:r>
          </w:p>
          <w:p w14:paraId="5B4F5718" w14:textId="77777777" w:rsidR="00324F92" w:rsidRDefault="00123668">
            <w:pPr>
              <w:spacing w:after="0"/>
              <w:rPr>
                <w:sz w:val="18"/>
                <w:szCs w:val="18"/>
              </w:rPr>
            </w:pPr>
            <w:r>
              <w:rPr>
                <w:sz w:val="18"/>
                <w:szCs w:val="18"/>
              </w:rPr>
              <w:t>Server: 51200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DCD247D" w14:textId="77777777" w:rsidR="00324F92" w:rsidRDefault="00123668">
            <w:pPr>
              <w:spacing w:after="0"/>
              <w:rPr>
                <w:sz w:val="18"/>
                <w:szCs w:val="18"/>
              </w:rPr>
            </w:pPr>
            <w:r>
              <w:rPr>
                <w:sz w:val="18"/>
                <w:szCs w:val="18"/>
              </w:rPr>
              <w:t>Client: 102400</w:t>
            </w:r>
          </w:p>
          <w:p w14:paraId="11FD910D" w14:textId="77777777" w:rsidR="00324F92" w:rsidRDefault="00123668">
            <w:pPr>
              <w:spacing w:after="0"/>
              <w:rPr>
                <w:sz w:val="18"/>
                <w:szCs w:val="18"/>
              </w:rPr>
            </w:pPr>
            <w:r>
              <w:rPr>
                <w:sz w:val="18"/>
                <w:szCs w:val="18"/>
              </w:rPr>
              <w:t>Server: 102400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B257B2" w14:textId="77777777" w:rsidR="00324F92" w:rsidRDefault="00123668">
            <w:pPr>
              <w:spacing w:after="0"/>
              <w:rPr>
                <w:sz w:val="18"/>
                <w:szCs w:val="18"/>
              </w:rPr>
            </w:pPr>
            <w:r>
              <w:rPr>
                <w:sz w:val="18"/>
                <w:szCs w:val="18"/>
              </w:rPr>
              <w:t>Client: 204800</w:t>
            </w:r>
          </w:p>
          <w:p w14:paraId="1FDB1571" w14:textId="77777777" w:rsidR="00324F92" w:rsidRDefault="00123668">
            <w:pPr>
              <w:spacing w:after="0"/>
              <w:rPr>
                <w:sz w:val="18"/>
                <w:szCs w:val="18"/>
              </w:rPr>
            </w:pPr>
            <w:r>
              <w:rPr>
                <w:sz w:val="18"/>
                <w:szCs w:val="18"/>
              </w:rPr>
              <w:t>Server: 204800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D2585C" w14:textId="77777777" w:rsidR="00324F92" w:rsidRDefault="00123668">
            <w:pPr>
              <w:spacing w:after="0"/>
              <w:rPr>
                <w:sz w:val="18"/>
                <w:szCs w:val="18"/>
              </w:rPr>
            </w:pPr>
            <w:r>
              <w:rPr>
                <w:sz w:val="18"/>
                <w:szCs w:val="18"/>
              </w:rPr>
              <w:t>Client: 409600</w:t>
            </w:r>
          </w:p>
          <w:p w14:paraId="4A947FC3" w14:textId="77777777" w:rsidR="00324F92" w:rsidRDefault="00123668">
            <w:pPr>
              <w:spacing w:after="0"/>
              <w:rPr>
                <w:sz w:val="18"/>
                <w:szCs w:val="18"/>
              </w:rPr>
            </w:pPr>
            <w:r>
              <w:rPr>
                <w:sz w:val="18"/>
                <w:szCs w:val="18"/>
              </w:rPr>
              <w:t>Server</w:t>
            </w:r>
            <w:proofErr w:type="gramStart"/>
            <w:r>
              <w:rPr>
                <w:sz w:val="18"/>
                <w:szCs w:val="18"/>
              </w:rPr>
              <w:t>:409600</w:t>
            </w:r>
            <w:proofErr w:type="gramEnd"/>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F63A7A" w14:textId="77777777" w:rsidR="00324F92" w:rsidRDefault="00123668">
            <w:pPr>
              <w:spacing w:after="0"/>
              <w:rPr>
                <w:sz w:val="18"/>
                <w:szCs w:val="18"/>
              </w:rPr>
            </w:pPr>
            <w:r>
              <w:rPr>
                <w:sz w:val="18"/>
                <w:szCs w:val="18"/>
              </w:rPr>
              <w:t>Client</w:t>
            </w:r>
            <w:proofErr w:type="gramStart"/>
            <w:r>
              <w:rPr>
                <w:sz w:val="18"/>
                <w:szCs w:val="18"/>
              </w:rPr>
              <w:t>:819200</w:t>
            </w:r>
            <w:proofErr w:type="gramEnd"/>
          </w:p>
          <w:p w14:paraId="2A2E1D9C" w14:textId="77777777" w:rsidR="00324F92" w:rsidRDefault="00123668">
            <w:pPr>
              <w:spacing w:after="0"/>
              <w:rPr>
                <w:sz w:val="18"/>
                <w:szCs w:val="18"/>
              </w:rPr>
            </w:pPr>
            <w:r>
              <w:rPr>
                <w:sz w:val="18"/>
                <w:szCs w:val="18"/>
              </w:rPr>
              <w:t>Server</w:t>
            </w:r>
            <w:proofErr w:type="gramStart"/>
            <w:r>
              <w:rPr>
                <w:sz w:val="18"/>
                <w:szCs w:val="18"/>
              </w:rPr>
              <w:t>:819200</w:t>
            </w:r>
            <w:proofErr w:type="gramEnd"/>
          </w:p>
        </w:tc>
      </w:tr>
      <w:tr w:rsidR="00324F92" w14:paraId="1BB93122" w14:textId="77777777">
        <w:trPr>
          <w:trHeight w:val="30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6A44FA" w14:textId="77777777" w:rsidR="00324F92" w:rsidRDefault="00123668">
            <w:pPr>
              <w:spacing w:after="0"/>
              <w:rPr>
                <w:color w:val="000099"/>
                <w:sz w:val="18"/>
                <w:szCs w:val="18"/>
                <w:u w:val="single"/>
              </w:rPr>
            </w:pPr>
            <w:proofErr w:type="spellStart"/>
            <w:proofErr w:type="gramStart"/>
            <w:r>
              <w:rPr>
                <w:color w:val="000099"/>
                <w:sz w:val="18"/>
                <w:szCs w:val="18"/>
                <w:u w:val="single"/>
              </w:rPr>
              <w:t>tPackets</w:t>
            </w:r>
            <w:proofErr w:type="spellEnd"/>
            <w:proofErr w:type="gram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AE4FB5E" w14:textId="77777777" w:rsidR="00324F92" w:rsidRDefault="00123668">
            <w:pPr>
              <w:spacing w:after="0"/>
              <w:rPr>
                <w:sz w:val="18"/>
                <w:szCs w:val="18"/>
              </w:rPr>
            </w:pPr>
            <w:r>
              <w:rPr>
                <w:sz w:val="18"/>
                <w:szCs w:val="18"/>
              </w:rPr>
              <w:t>Client: 800</w:t>
            </w:r>
          </w:p>
          <w:p w14:paraId="4D8C291A" w14:textId="77777777" w:rsidR="00324F92" w:rsidRDefault="00123668">
            <w:pPr>
              <w:spacing w:after="0"/>
              <w:rPr>
                <w:sz w:val="18"/>
                <w:szCs w:val="18"/>
              </w:rPr>
            </w:pPr>
            <w:r>
              <w:rPr>
                <w:sz w:val="18"/>
                <w:szCs w:val="18"/>
              </w:rPr>
              <w:t>Server: 800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11B020" w14:textId="77777777" w:rsidR="00324F92" w:rsidRDefault="00123668">
            <w:pPr>
              <w:spacing w:after="0"/>
              <w:rPr>
                <w:sz w:val="18"/>
                <w:szCs w:val="18"/>
              </w:rPr>
            </w:pPr>
            <w:r>
              <w:rPr>
                <w:sz w:val="18"/>
                <w:szCs w:val="18"/>
              </w:rPr>
              <w:t>Client: 800</w:t>
            </w:r>
          </w:p>
          <w:p w14:paraId="629E81C2" w14:textId="77777777" w:rsidR="00324F92" w:rsidRDefault="00123668">
            <w:pPr>
              <w:spacing w:after="0"/>
              <w:rPr>
                <w:sz w:val="18"/>
                <w:szCs w:val="18"/>
              </w:rPr>
            </w:pPr>
            <w:r>
              <w:rPr>
                <w:sz w:val="18"/>
                <w:szCs w:val="18"/>
              </w:rPr>
              <w:t>Server: 800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E4C9E9" w14:textId="77777777" w:rsidR="00324F92" w:rsidRDefault="00123668">
            <w:pPr>
              <w:spacing w:after="0"/>
              <w:rPr>
                <w:sz w:val="18"/>
                <w:szCs w:val="18"/>
              </w:rPr>
            </w:pPr>
            <w:r>
              <w:rPr>
                <w:sz w:val="18"/>
                <w:szCs w:val="18"/>
              </w:rPr>
              <w:t>Client: 800</w:t>
            </w:r>
          </w:p>
          <w:p w14:paraId="6522F910" w14:textId="77777777" w:rsidR="00324F92" w:rsidRDefault="00123668">
            <w:pPr>
              <w:spacing w:after="0"/>
              <w:rPr>
                <w:sz w:val="18"/>
                <w:szCs w:val="18"/>
              </w:rPr>
            </w:pPr>
            <w:r>
              <w:rPr>
                <w:sz w:val="18"/>
                <w:szCs w:val="18"/>
              </w:rPr>
              <w:t>Server: 800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B9B9C0" w14:textId="77777777" w:rsidR="00324F92" w:rsidRDefault="00123668">
            <w:pPr>
              <w:spacing w:after="0"/>
              <w:rPr>
                <w:sz w:val="18"/>
                <w:szCs w:val="18"/>
              </w:rPr>
            </w:pPr>
            <w:r>
              <w:rPr>
                <w:sz w:val="18"/>
                <w:szCs w:val="18"/>
              </w:rPr>
              <w:t>Client: 800</w:t>
            </w:r>
          </w:p>
          <w:p w14:paraId="3517B38C" w14:textId="77777777" w:rsidR="00324F92" w:rsidRDefault="00123668">
            <w:pPr>
              <w:spacing w:after="0"/>
              <w:rPr>
                <w:sz w:val="18"/>
                <w:szCs w:val="18"/>
              </w:rPr>
            </w:pPr>
            <w:r>
              <w:rPr>
                <w:sz w:val="18"/>
                <w:szCs w:val="18"/>
              </w:rPr>
              <w:t>Server: 800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4FCF8F" w14:textId="77777777" w:rsidR="00324F92" w:rsidRDefault="00123668">
            <w:pPr>
              <w:spacing w:after="0"/>
              <w:rPr>
                <w:sz w:val="18"/>
                <w:szCs w:val="18"/>
              </w:rPr>
            </w:pPr>
            <w:r>
              <w:rPr>
                <w:sz w:val="18"/>
                <w:szCs w:val="18"/>
              </w:rPr>
              <w:t>Client: 800</w:t>
            </w:r>
          </w:p>
          <w:p w14:paraId="35DA88A7" w14:textId="77777777" w:rsidR="00324F92" w:rsidRDefault="00123668">
            <w:pPr>
              <w:spacing w:after="0"/>
              <w:rPr>
                <w:sz w:val="18"/>
                <w:szCs w:val="18"/>
              </w:rPr>
            </w:pPr>
            <w:r>
              <w:rPr>
                <w:sz w:val="18"/>
                <w:szCs w:val="18"/>
              </w:rPr>
              <w:t>Server: 800</w:t>
            </w:r>
          </w:p>
        </w:tc>
      </w:tr>
      <w:tr w:rsidR="00324F92" w14:paraId="6002DA65" w14:textId="77777777">
        <w:trPr>
          <w:trHeight w:val="30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9E9D40" w14:textId="77777777" w:rsidR="00324F92" w:rsidRDefault="00123668">
            <w:pPr>
              <w:spacing w:after="0"/>
              <w:rPr>
                <w:color w:val="000099"/>
                <w:sz w:val="18"/>
                <w:szCs w:val="18"/>
                <w:u w:val="single"/>
              </w:rPr>
            </w:pPr>
            <w:proofErr w:type="spellStart"/>
            <w:proofErr w:type="gramStart"/>
            <w:r>
              <w:rPr>
                <w:color w:val="000099"/>
                <w:sz w:val="18"/>
                <w:szCs w:val="18"/>
                <w:u w:val="single"/>
              </w:rPr>
              <w:t>rBytes</w:t>
            </w:r>
            <w:proofErr w:type="spellEnd"/>
            <w:proofErr w:type="gramEnd"/>
            <w:r>
              <w:rPr>
                <w:color w:val="000099"/>
                <w:sz w:val="18"/>
                <w:szCs w:val="18"/>
                <w:u w:val="single"/>
              </w:rPr>
              <w:t xml:space="preserve"> (bytes)</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03670F" w14:textId="77777777" w:rsidR="00324F92" w:rsidRDefault="00123668">
            <w:pPr>
              <w:spacing w:after="0"/>
              <w:rPr>
                <w:sz w:val="18"/>
                <w:szCs w:val="18"/>
              </w:rPr>
            </w:pPr>
            <w:r>
              <w:rPr>
                <w:sz w:val="18"/>
                <w:szCs w:val="18"/>
              </w:rPr>
              <w:t>Client: 51200</w:t>
            </w:r>
          </w:p>
          <w:p w14:paraId="779576DF" w14:textId="77777777" w:rsidR="00324F92" w:rsidRDefault="00123668">
            <w:pPr>
              <w:spacing w:after="0"/>
              <w:rPr>
                <w:sz w:val="18"/>
                <w:szCs w:val="18"/>
              </w:rPr>
            </w:pPr>
            <w:r>
              <w:rPr>
                <w:sz w:val="18"/>
                <w:szCs w:val="18"/>
              </w:rPr>
              <w:t>Server: 51200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BFE53B4" w14:textId="77777777" w:rsidR="00324F92" w:rsidRDefault="00123668">
            <w:pPr>
              <w:spacing w:after="0"/>
              <w:rPr>
                <w:sz w:val="18"/>
                <w:szCs w:val="18"/>
              </w:rPr>
            </w:pPr>
            <w:r>
              <w:rPr>
                <w:sz w:val="18"/>
                <w:szCs w:val="18"/>
              </w:rPr>
              <w:t>Client: 102400</w:t>
            </w:r>
          </w:p>
          <w:p w14:paraId="26DE02A0" w14:textId="77777777" w:rsidR="00324F92" w:rsidRDefault="00123668">
            <w:pPr>
              <w:spacing w:after="0"/>
              <w:rPr>
                <w:sz w:val="18"/>
                <w:szCs w:val="18"/>
              </w:rPr>
            </w:pPr>
            <w:r>
              <w:rPr>
                <w:sz w:val="18"/>
                <w:szCs w:val="18"/>
              </w:rPr>
              <w:t>Server: 102400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E176C9F" w14:textId="77777777" w:rsidR="00324F92" w:rsidRDefault="00123668">
            <w:pPr>
              <w:spacing w:after="0"/>
              <w:rPr>
                <w:sz w:val="18"/>
                <w:szCs w:val="18"/>
              </w:rPr>
            </w:pPr>
            <w:r>
              <w:rPr>
                <w:sz w:val="18"/>
                <w:szCs w:val="18"/>
              </w:rPr>
              <w:t>Client: 204800</w:t>
            </w:r>
          </w:p>
          <w:p w14:paraId="53AEE7F4" w14:textId="77777777" w:rsidR="00324F92" w:rsidRDefault="00123668">
            <w:pPr>
              <w:spacing w:after="0"/>
              <w:rPr>
                <w:sz w:val="18"/>
                <w:szCs w:val="18"/>
              </w:rPr>
            </w:pPr>
            <w:r>
              <w:rPr>
                <w:sz w:val="18"/>
                <w:szCs w:val="18"/>
              </w:rPr>
              <w:t>Server: 204800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8054D76" w14:textId="77777777" w:rsidR="00324F92" w:rsidRDefault="00123668">
            <w:pPr>
              <w:spacing w:after="0"/>
              <w:rPr>
                <w:sz w:val="18"/>
                <w:szCs w:val="18"/>
              </w:rPr>
            </w:pPr>
            <w:r>
              <w:rPr>
                <w:sz w:val="18"/>
                <w:szCs w:val="18"/>
              </w:rPr>
              <w:t>Client: 409600</w:t>
            </w:r>
          </w:p>
          <w:p w14:paraId="7E798F31" w14:textId="77777777" w:rsidR="00324F92" w:rsidRDefault="00123668">
            <w:pPr>
              <w:spacing w:after="0"/>
              <w:rPr>
                <w:sz w:val="18"/>
                <w:szCs w:val="18"/>
              </w:rPr>
            </w:pPr>
            <w:r>
              <w:rPr>
                <w:sz w:val="18"/>
                <w:szCs w:val="18"/>
              </w:rPr>
              <w:t>Server</w:t>
            </w:r>
            <w:proofErr w:type="gramStart"/>
            <w:r>
              <w:rPr>
                <w:sz w:val="18"/>
                <w:szCs w:val="18"/>
              </w:rPr>
              <w:t>:409600</w:t>
            </w:r>
            <w:proofErr w:type="gramEnd"/>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877373A" w14:textId="77777777" w:rsidR="00324F92" w:rsidRDefault="00123668">
            <w:pPr>
              <w:spacing w:after="0"/>
              <w:rPr>
                <w:sz w:val="18"/>
                <w:szCs w:val="18"/>
              </w:rPr>
            </w:pPr>
            <w:r>
              <w:rPr>
                <w:sz w:val="18"/>
                <w:szCs w:val="18"/>
              </w:rPr>
              <w:t>Client</w:t>
            </w:r>
            <w:proofErr w:type="gramStart"/>
            <w:r>
              <w:rPr>
                <w:sz w:val="18"/>
                <w:szCs w:val="18"/>
              </w:rPr>
              <w:t>:819200</w:t>
            </w:r>
            <w:proofErr w:type="gramEnd"/>
          </w:p>
          <w:p w14:paraId="308E5941" w14:textId="77777777" w:rsidR="00324F92" w:rsidRDefault="00123668">
            <w:pPr>
              <w:spacing w:after="0"/>
              <w:rPr>
                <w:sz w:val="18"/>
                <w:szCs w:val="18"/>
              </w:rPr>
            </w:pPr>
            <w:r>
              <w:rPr>
                <w:sz w:val="18"/>
                <w:szCs w:val="18"/>
              </w:rPr>
              <w:t>Server</w:t>
            </w:r>
            <w:proofErr w:type="gramStart"/>
            <w:r>
              <w:rPr>
                <w:sz w:val="18"/>
                <w:szCs w:val="18"/>
              </w:rPr>
              <w:t>:819200</w:t>
            </w:r>
            <w:proofErr w:type="gramEnd"/>
          </w:p>
        </w:tc>
      </w:tr>
      <w:tr w:rsidR="00324F92" w14:paraId="55738CFC" w14:textId="77777777">
        <w:trPr>
          <w:trHeight w:val="30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812EFA" w14:textId="77777777" w:rsidR="00324F92" w:rsidRDefault="00123668">
            <w:pPr>
              <w:spacing w:after="0"/>
              <w:rPr>
                <w:color w:val="000099"/>
                <w:sz w:val="18"/>
                <w:szCs w:val="18"/>
                <w:u w:val="single"/>
              </w:rPr>
            </w:pPr>
            <w:proofErr w:type="spellStart"/>
            <w:proofErr w:type="gramStart"/>
            <w:r>
              <w:rPr>
                <w:color w:val="000099"/>
                <w:sz w:val="18"/>
                <w:szCs w:val="18"/>
                <w:u w:val="single"/>
              </w:rPr>
              <w:t>rPackets</w:t>
            </w:r>
            <w:proofErr w:type="spellEnd"/>
            <w:proofErr w:type="gram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F4284D" w14:textId="77777777" w:rsidR="00324F92" w:rsidRDefault="00123668">
            <w:pPr>
              <w:spacing w:after="0"/>
              <w:rPr>
                <w:sz w:val="18"/>
                <w:szCs w:val="18"/>
              </w:rPr>
            </w:pPr>
            <w:r>
              <w:rPr>
                <w:sz w:val="18"/>
                <w:szCs w:val="18"/>
              </w:rPr>
              <w:t>Client: 800</w:t>
            </w:r>
          </w:p>
          <w:p w14:paraId="37BAF900" w14:textId="77777777" w:rsidR="00324F92" w:rsidRDefault="00123668">
            <w:pPr>
              <w:spacing w:after="0"/>
              <w:rPr>
                <w:sz w:val="18"/>
                <w:szCs w:val="18"/>
              </w:rPr>
            </w:pPr>
            <w:r>
              <w:rPr>
                <w:sz w:val="18"/>
                <w:szCs w:val="18"/>
              </w:rPr>
              <w:t>Server: 800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EF457A" w14:textId="77777777" w:rsidR="00324F92" w:rsidRDefault="00123668">
            <w:pPr>
              <w:spacing w:after="0"/>
              <w:rPr>
                <w:sz w:val="18"/>
                <w:szCs w:val="18"/>
              </w:rPr>
            </w:pPr>
            <w:r>
              <w:rPr>
                <w:sz w:val="18"/>
                <w:szCs w:val="18"/>
              </w:rPr>
              <w:t>Client: 800</w:t>
            </w:r>
          </w:p>
          <w:p w14:paraId="68490FF1" w14:textId="77777777" w:rsidR="00324F92" w:rsidRDefault="00123668">
            <w:pPr>
              <w:spacing w:after="0"/>
              <w:rPr>
                <w:sz w:val="18"/>
                <w:szCs w:val="18"/>
              </w:rPr>
            </w:pPr>
            <w:r>
              <w:rPr>
                <w:sz w:val="18"/>
                <w:szCs w:val="18"/>
              </w:rPr>
              <w:t>Server: 800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F57A59" w14:textId="77777777" w:rsidR="00324F92" w:rsidRDefault="00123668">
            <w:pPr>
              <w:spacing w:after="0"/>
              <w:rPr>
                <w:sz w:val="18"/>
                <w:szCs w:val="18"/>
              </w:rPr>
            </w:pPr>
            <w:r>
              <w:rPr>
                <w:sz w:val="18"/>
                <w:szCs w:val="18"/>
              </w:rPr>
              <w:t>Client: 800</w:t>
            </w:r>
          </w:p>
          <w:p w14:paraId="45639474" w14:textId="77777777" w:rsidR="00324F92" w:rsidRDefault="00123668">
            <w:pPr>
              <w:spacing w:after="0"/>
              <w:rPr>
                <w:sz w:val="18"/>
                <w:szCs w:val="18"/>
              </w:rPr>
            </w:pPr>
            <w:r>
              <w:rPr>
                <w:sz w:val="18"/>
                <w:szCs w:val="18"/>
              </w:rPr>
              <w:t>Server: 800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843041A" w14:textId="77777777" w:rsidR="00324F92" w:rsidRDefault="00123668">
            <w:pPr>
              <w:spacing w:after="0"/>
              <w:rPr>
                <w:sz w:val="18"/>
                <w:szCs w:val="18"/>
              </w:rPr>
            </w:pPr>
            <w:r>
              <w:rPr>
                <w:sz w:val="18"/>
                <w:szCs w:val="18"/>
              </w:rPr>
              <w:t>Client: 800</w:t>
            </w:r>
          </w:p>
          <w:p w14:paraId="5E012ABE" w14:textId="77777777" w:rsidR="00324F92" w:rsidRDefault="00123668">
            <w:pPr>
              <w:spacing w:after="0"/>
              <w:rPr>
                <w:sz w:val="18"/>
                <w:szCs w:val="18"/>
              </w:rPr>
            </w:pPr>
            <w:r>
              <w:rPr>
                <w:sz w:val="18"/>
                <w:szCs w:val="18"/>
              </w:rPr>
              <w:t>Server: 800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D197EF" w14:textId="77777777" w:rsidR="00324F92" w:rsidRDefault="00123668">
            <w:pPr>
              <w:spacing w:after="0"/>
              <w:rPr>
                <w:sz w:val="18"/>
                <w:szCs w:val="18"/>
              </w:rPr>
            </w:pPr>
            <w:r>
              <w:rPr>
                <w:sz w:val="18"/>
                <w:szCs w:val="18"/>
              </w:rPr>
              <w:t>Client: 800</w:t>
            </w:r>
          </w:p>
          <w:p w14:paraId="1CBE8EA8" w14:textId="77777777" w:rsidR="00324F92" w:rsidRDefault="00123668">
            <w:pPr>
              <w:spacing w:after="0"/>
              <w:rPr>
                <w:sz w:val="18"/>
                <w:szCs w:val="18"/>
              </w:rPr>
            </w:pPr>
            <w:r>
              <w:rPr>
                <w:sz w:val="18"/>
                <w:szCs w:val="18"/>
              </w:rPr>
              <w:t>Server: 800</w:t>
            </w:r>
          </w:p>
        </w:tc>
      </w:tr>
      <w:tr w:rsidR="00324F92" w14:paraId="0759A901" w14:textId="77777777">
        <w:trPr>
          <w:trHeight w:val="30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F4841A" w14:textId="77777777" w:rsidR="00324F92" w:rsidRDefault="00123668">
            <w:pPr>
              <w:spacing w:after="0"/>
              <w:rPr>
                <w:color w:val="000099"/>
                <w:sz w:val="18"/>
                <w:szCs w:val="18"/>
                <w:u w:val="single"/>
              </w:rPr>
            </w:pPr>
            <w:proofErr w:type="spellStart"/>
            <w:proofErr w:type="gramStart"/>
            <w:r>
              <w:rPr>
                <w:color w:val="000099"/>
                <w:sz w:val="18"/>
                <w:szCs w:val="18"/>
                <w:u w:val="single"/>
              </w:rPr>
              <w:t>lostPackets</w:t>
            </w:r>
            <w:proofErr w:type="spellEnd"/>
            <w:proofErr w:type="gram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B7CAA24" w14:textId="77777777" w:rsidR="00324F92" w:rsidRDefault="00123668">
            <w:pPr>
              <w:spacing w:after="0"/>
              <w:rPr>
                <w:sz w:val="18"/>
                <w:szCs w:val="18"/>
              </w:rPr>
            </w:pPr>
            <w:r>
              <w:rPr>
                <w:sz w:val="18"/>
                <w:szCs w:val="18"/>
              </w:rPr>
              <w:t>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9818F8" w14:textId="77777777" w:rsidR="00324F92" w:rsidRDefault="00123668">
            <w:pPr>
              <w:spacing w:after="0"/>
              <w:rPr>
                <w:sz w:val="18"/>
                <w:szCs w:val="18"/>
              </w:rPr>
            </w:pPr>
            <w:r>
              <w:rPr>
                <w:sz w:val="18"/>
                <w:szCs w:val="18"/>
              </w:rPr>
              <w:t>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E02BF87" w14:textId="77777777" w:rsidR="00324F92" w:rsidRDefault="00123668">
            <w:pPr>
              <w:spacing w:after="0"/>
              <w:rPr>
                <w:sz w:val="18"/>
                <w:szCs w:val="18"/>
              </w:rPr>
            </w:pPr>
            <w:r>
              <w:rPr>
                <w:sz w:val="18"/>
                <w:szCs w:val="18"/>
              </w:rPr>
              <w:t>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7A8B4A" w14:textId="77777777" w:rsidR="00324F92" w:rsidRDefault="00123668">
            <w:pPr>
              <w:spacing w:after="0"/>
              <w:rPr>
                <w:sz w:val="18"/>
                <w:szCs w:val="18"/>
              </w:rPr>
            </w:pPr>
            <w:r>
              <w:rPr>
                <w:sz w:val="18"/>
                <w:szCs w:val="18"/>
              </w:rPr>
              <w:t>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3E6947" w14:textId="77777777" w:rsidR="00324F92" w:rsidRDefault="00123668">
            <w:pPr>
              <w:spacing w:after="0"/>
              <w:rPr>
                <w:sz w:val="18"/>
                <w:szCs w:val="18"/>
              </w:rPr>
            </w:pPr>
            <w:r>
              <w:rPr>
                <w:sz w:val="18"/>
                <w:szCs w:val="18"/>
              </w:rPr>
              <w:t>0</w:t>
            </w:r>
          </w:p>
        </w:tc>
      </w:tr>
      <w:tr w:rsidR="00324F92" w14:paraId="4CAEED29" w14:textId="77777777">
        <w:trPr>
          <w:trHeight w:val="30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B54789" w14:textId="77777777" w:rsidR="00324F92" w:rsidRDefault="00123668">
            <w:pPr>
              <w:spacing w:after="0"/>
              <w:rPr>
                <w:color w:val="000099"/>
                <w:sz w:val="18"/>
                <w:szCs w:val="18"/>
                <w:u w:val="single"/>
              </w:rPr>
            </w:pPr>
            <w:proofErr w:type="spellStart"/>
            <w:proofErr w:type="gramStart"/>
            <w:r>
              <w:rPr>
                <w:color w:val="000099"/>
                <w:sz w:val="18"/>
                <w:szCs w:val="18"/>
                <w:u w:val="single"/>
              </w:rPr>
              <w:t>timesForwarded</w:t>
            </w:r>
            <w:proofErr w:type="spellEnd"/>
            <w:proofErr w:type="gram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68600C6" w14:textId="77777777" w:rsidR="00324F92" w:rsidRDefault="00123668">
            <w:pPr>
              <w:spacing w:after="0"/>
              <w:rPr>
                <w:sz w:val="18"/>
                <w:szCs w:val="18"/>
              </w:rPr>
            </w:pPr>
            <w:r>
              <w:rPr>
                <w:sz w:val="18"/>
                <w:szCs w:val="18"/>
              </w:rPr>
              <w:t>No Packets Forwarded</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D89A00" w14:textId="77777777" w:rsidR="00324F92" w:rsidRDefault="00123668">
            <w:pPr>
              <w:spacing w:after="0"/>
              <w:rPr>
                <w:sz w:val="18"/>
                <w:szCs w:val="18"/>
              </w:rPr>
            </w:pPr>
            <w:r>
              <w:rPr>
                <w:sz w:val="18"/>
                <w:szCs w:val="18"/>
              </w:rPr>
              <w:t>No Packets Forwarded</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998C552" w14:textId="77777777" w:rsidR="00324F92" w:rsidRDefault="00123668">
            <w:pPr>
              <w:spacing w:after="0"/>
              <w:rPr>
                <w:sz w:val="18"/>
                <w:szCs w:val="18"/>
              </w:rPr>
            </w:pPr>
            <w:r>
              <w:rPr>
                <w:sz w:val="18"/>
                <w:szCs w:val="18"/>
              </w:rPr>
              <w:t>No Packets Forwarded</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4D6B408" w14:textId="77777777" w:rsidR="00324F92" w:rsidRDefault="00123668">
            <w:pPr>
              <w:spacing w:after="0"/>
              <w:rPr>
                <w:sz w:val="18"/>
                <w:szCs w:val="18"/>
              </w:rPr>
            </w:pPr>
            <w:r>
              <w:rPr>
                <w:sz w:val="18"/>
                <w:szCs w:val="18"/>
              </w:rPr>
              <w:t>No Packets Forwarded</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BC55732" w14:textId="77777777" w:rsidR="00324F92" w:rsidRDefault="00123668">
            <w:pPr>
              <w:spacing w:after="0"/>
              <w:rPr>
                <w:sz w:val="18"/>
                <w:szCs w:val="18"/>
              </w:rPr>
            </w:pPr>
            <w:r>
              <w:rPr>
                <w:sz w:val="18"/>
                <w:szCs w:val="18"/>
              </w:rPr>
              <w:t>No Packets Forwarded</w:t>
            </w:r>
          </w:p>
        </w:tc>
      </w:tr>
      <w:tr w:rsidR="00324F92" w14:paraId="75EDE30E" w14:textId="77777777">
        <w:trPr>
          <w:trHeight w:val="30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CD091F" w14:textId="77777777" w:rsidR="00324F92" w:rsidRDefault="00123668">
            <w:pPr>
              <w:spacing w:after="0"/>
              <w:rPr>
                <w:color w:val="000099"/>
                <w:sz w:val="18"/>
                <w:szCs w:val="18"/>
                <w:u w:val="single"/>
              </w:rPr>
            </w:pPr>
            <w:proofErr w:type="spellStart"/>
            <w:proofErr w:type="gramStart"/>
            <w:r>
              <w:rPr>
                <w:color w:val="000099"/>
                <w:sz w:val="18"/>
                <w:szCs w:val="18"/>
                <w:u w:val="single"/>
              </w:rPr>
              <w:t>packetsDropped</w:t>
            </w:r>
            <w:proofErr w:type="spellEnd"/>
            <w:proofErr w:type="gram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E3D22F" w14:textId="77777777" w:rsidR="00324F92" w:rsidRDefault="00123668">
            <w:pPr>
              <w:spacing w:after="0"/>
              <w:rPr>
                <w:sz w:val="18"/>
                <w:szCs w:val="18"/>
              </w:rPr>
            </w:pPr>
            <w:r>
              <w:rPr>
                <w:sz w:val="18"/>
                <w:szCs w:val="18"/>
              </w:rPr>
              <w:t>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0352E1" w14:textId="77777777" w:rsidR="00324F92" w:rsidRDefault="00123668">
            <w:pPr>
              <w:spacing w:after="0"/>
              <w:rPr>
                <w:sz w:val="18"/>
                <w:szCs w:val="18"/>
              </w:rPr>
            </w:pPr>
            <w:r>
              <w:rPr>
                <w:sz w:val="18"/>
                <w:szCs w:val="18"/>
              </w:rPr>
              <w:t>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8F5AAE" w14:textId="77777777" w:rsidR="00324F92" w:rsidRDefault="00123668">
            <w:pPr>
              <w:spacing w:after="0"/>
              <w:rPr>
                <w:sz w:val="18"/>
                <w:szCs w:val="18"/>
              </w:rPr>
            </w:pPr>
            <w:r>
              <w:rPr>
                <w:sz w:val="18"/>
                <w:szCs w:val="18"/>
              </w:rPr>
              <w:t>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968FFE" w14:textId="77777777" w:rsidR="00324F92" w:rsidRDefault="00123668">
            <w:pPr>
              <w:spacing w:after="0"/>
              <w:rPr>
                <w:sz w:val="18"/>
                <w:szCs w:val="18"/>
              </w:rPr>
            </w:pPr>
            <w:r>
              <w:rPr>
                <w:sz w:val="18"/>
                <w:szCs w:val="18"/>
              </w:rPr>
              <w:t>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B1EC163" w14:textId="77777777" w:rsidR="00324F92" w:rsidRDefault="00123668">
            <w:pPr>
              <w:spacing w:after="0"/>
              <w:rPr>
                <w:sz w:val="18"/>
                <w:szCs w:val="18"/>
              </w:rPr>
            </w:pPr>
            <w:r>
              <w:rPr>
                <w:sz w:val="18"/>
                <w:szCs w:val="18"/>
              </w:rPr>
              <w:t>0</w:t>
            </w:r>
          </w:p>
        </w:tc>
      </w:tr>
      <w:tr w:rsidR="00324F92" w14:paraId="2B3B6D60" w14:textId="77777777">
        <w:trPr>
          <w:trHeight w:val="30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2C8619" w14:textId="77777777" w:rsidR="00324F92" w:rsidRDefault="00123668">
            <w:pPr>
              <w:spacing w:after="0"/>
              <w:rPr>
                <w:color w:val="000099"/>
                <w:sz w:val="18"/>
                <w:szCs w:val="18"/>
                <w:u w:val="single"/>
              </w:rPr>
            </w:pPr>
            <w:proofErr w:type="spellStart"/>
            <w:proofErr w:type="gramStart"/>
            <w:r>
              <w:rPr>
                <w:color w:val="000099"/>
                <w:sz w:val="18"/>
                <w:szCs w:val="18"/>
                <w:u w:val="single"/>
              </w:rPr>
              <w:t>bytesDropped</w:t>
            </w:r>
            <w:proofErr w:type="spellEnd"/>
            <w:proofErr w:type="gram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214A38" w14:textId="77777777" w:rsidR="00324F92" w:rsidRDefault="00123668">
            <w:pPr>
              <w:spacing w:after="0"/>
              <w:rPr>
                <w:sz w:val="18"/>
                <w:szCs w:val="18"/>
              </w:rPr>
            </w:pPr>
            <w:r>
              <w:rPr>
                <w:sz w:val="18"/>
                <w:szCs w:val="18"/>
              </w:rPr>
              <w:t>0</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2917B8" w14:textId="77777777" w:rsidR="00324F92" w:rsidRDefault="00123668">
            <w:pPr>
              <w:spacing w:after="0"/>
              <w:rPr>
                <w:sz w:val="18"/>
                <w:szCs w:val="18"/>
              </w:rPr>
            </w:pPr>
            <w:r>
              <w:rPr>
                <w:sz w:val="18"/>
                <w:szCs w:val="18"/>
              </w:rPr>
              <w:t>0</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7FAB5D" w14:textId="77777777" w:rsidR="00324F92" w:rsidRDefault="00123668">
            <w:pPr>
              <w:spacing w:after="0"/>
              <w:rPr>
                <w:sz w:val="18"/>
                <w:szCs w:val="18"/>
              </w:rPr>
            </w:pPr>
            <w:r>
              <w:rPr>
                <w:sz w:val="18"/>
                <w:szCs w:val="18"/>
              </w:rPr>
              <w:t>0</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DDC722" w14:textId="77777777" w:rsidR="00324F92" w:rsidRDefault="00123668">
            <w:pPr>
              <w:spacing w:after="0"/>
              <w:rPr>
                <w:sz w:val="18"/>
                <w:szCs w:val="18"/>
              </w:rPr>
            </w:pPr>
            <w:r>
              <w:rPr>
                <w:sz w:val="18"/>
                <w:szCs w:val="18"/>
              </w:rPr>
              <w:t>0</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2D2D9B" w14:textId="77777777" w:rsidR="00324F92" w:rsidRDefault="00123668">
            <w:pPr>
              <w:spacing w:after="0"/>
              <w:rPr>
                <w:sz w:val="18"/>
                <w:szCs w:val="18"/>
              </w:rPr>
            </w:pPr>
            <w:r>
              <w:rPr>
                <w:sz w:val="18"/>
                <w:szCs w:val="18"/>
              </w:rPr>
              <w:t>0</w:t>
            </w:r>
          </w:p>
        </w:tc>
      </w:tr>
      <w:tr w:rsidR="00324F92" w14:paraId="3FDE0440" w14:textId="77777777">
        <w:trPr>
          <w:trHeight w:val="30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DFBC17" w14:textId="77777777" w:rsidR="00324F92" w:rsidRDefault="00123668">
            <w:pPr>
              <w:spacing w:after="0"/>
              <w:rPr>
                <w:color w:val="000099"/>
                <w:sz w:val="18"/>
                <w:szCs w:val="18"/>
                <w:u w:val="single"/>
              </w:rPr>
            </w:pPr>
            <w:proofErr w:type="spellStart"/>
            <w:proofErr w:type="gramStart"/>
            <w:r>
              <w:rPr>
                <w:color w:val="000099"/>
                <w:sz w:val="18"/>
                <w:szCs w:val="18"/>
                <w:u w:val="single"/>
              </w:rPr>
              <w:t>transmitterThroughput</w:t>
            </w:r>
            <w:proofErr w:type="spellEnd"/>
            <w:proofErr w:type="gramEnd"/>
            <w:r>
              <w:rPr>
                <w:color w:val="000099"/>
                <w:sz w:val="18"/>
                <w:szCs w:val="18"/>
                <w:u w:val="single"/>
              </w:rPr>
              <w:t xml:space="preserve"> (bytes/second)</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3F8B62" w14:textId="77777777" w:rsidR="00324F92" w:rsidRDefault="00123668">
            <w:pPr>
              <w:spacing w:after="0"/>
              <w:rPr>
                <w:sz w:val="18"/>
                <w:szCs w:val="18"/>
              </w:rPr>
            </w:pPr>
            <w:r>
              <w:rPr>
                <w:sz w:val="18"/>
                <w:szCs w:val="18"/>
              </w:rPr>
              <w:t>Client:</w:t>
            </w:r>
          </w:p>
          <w:p w14:paraId="63D2FDF3" w14:textId="77777777" w:rsidR="00324F92" w:rsidRDefault="00123668">
            <w:pPr>
              <w:spacing w:after="0"/>
              <w:rPr>
                <w:sz w:val="18"/>
                <w:szCs w:val="18"/>
              </w:rPr>
            </w:pPr>
            <w:r>
              <w:rPr>
                <w:sz w:val="18"/>
                <w:szCs w:val="18"/>
              </w:rPr>
              <w:t>6417.817466</w:t>
            </w:r>
          </w:p>
          <w:p w14:paraId="30653AD4" w14:textId="77777777" w:rsidR="00324F92" w:rsidRDefault="00123668">
            <w:pPr>
              <w:spacing w:after="0"/>
              <w:rPr>
                <w:sz w:val="18"/>
                <w:szCs w:val="18"/>
              </w:rPr>
            </w:pPr>
            <w:r>
              <w:rPr>
                <w:sz w:val="18"/>
                <w:szCs w:val="18"/>
              </w:rPr>
              <w:t>Server:</w:t>
            </w:r>
          </w:p>
          <w:p w14:paraId="368EB1E8" w14:textId="77777777" w:rsidR="00324F92" w:rsidRDefault="00123668">
            <w:pPr>
              <w:spacing w:after="0"/>
              <w:rPr>
                <w:sz w:val="18"/>
                <w:szCs w:val="18"/>
              </w:rPr>
            </w:pPr>
            <w:r>
              <w:rPr>
                <w:sz w:val="18"/>
                <w:szCs w:val="18"/>
              </w:rPr>
              <w:t>6423.598696</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4BD16C" w14:textId="77777777" w:rsidR="00324F92" w:rsidRDefault="00123668">
            <w:pPr>
              <w:spacing w:after="0"/>
              <w:rPr>
                <w:sz w:val="18"/>
                <w:szCs w:val="18"/>
              </w:rPr>
            </w:pPr>
            <w:r>
              <w:rPr>
                <w:sz w:val="18"/>
                <w:szCs w:val="18"/>
              </w:rPr>
              <w:t xml:space="preserve">Client: </w:t>
            </w:r>
          </w:p>
          <w:p w14:paraId="46ADE24B" w14:textId="77777777" w:rsidR="00324F92" w:rsidRDefault="00123668">
            <w:pPr>
              <w:spacing w:after="0"/>
              <w:rPr>
                <w:sz w:val="18"/>
                <w:szCs w:val="18"/>
              </w:rPr>
            </w:pPr>
            <w:r>
              <w:rPr>
                <w:sz w:val="18"/>
                <w:szCs w:val="18"/>
              </w:rPr>
              <w:t>12835.634931</w:t>
            </w:r>
          </w:p>
          <w:p w14:paraId="17CF2AB8" w14:textId="77777777" w:rsidR="00324F92" w:rsidRDefault="00123668">
            <w:pPr>
              <w:spacing w:after="0"/>
              <w:rPr>
                <w:sz w:val="18"/>
                <w:szCs w:val="18"/>
              </w:rPr>
            </w:pPr>
            <w:r>
              <w:rPr>
                <w:sz w:val="18"/>
                <w:szCs w:val="18"/>
              </w:rPr>
              <w:t>Server:</w:t>
            </w:r>
          </w:p>
          <w:p w14:paraId="01A695A9" w14:textId="77777777" w:rsidR="00324F92" w:rsidRDefault="00123668">
            <w:pPr>
              <w:spacing w:after="0"/>
              <w:rPr>
                <w:sz w:val="18"/>
                <w:szCs w:val="18"/>
              </w:rPr>
            </w:pPr>
            <w:r>
              <w:rPr>
                <w:sz w:val="18"/>
                <w:szCs w:val="18"/>
              </w:rPr>
              <w:t>12847.197391</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C82C70" w14:textId="77777777" w:rsidR="00324F92" w:rsidRDefault="00123668">
            <w:pPr>
              <w:spacing w:after="0"/>
              <w:rPr>
                <w:sz w:val="18"/>
                <w:szCs w:val="18"/>
              </w:rPr>
            </w:pPr>
            <w:r>
              <w:rPr>
                <w:sz w:val="18"/>
                <w:szCs w:val="18"/>
              </w:rPr>
              <w:t xml:space="preserve">Client: </w:t>
            </w:r>
          </w:p>
          <w:p w14:paraId="105DBFCD" w14:textId="77777777" w:rsidR="00324F92" w:rsidRDefault="00123668">
            <w:pPr>
              <w:spacing w:after="0"/>
              <w:rPr>
                <w:sz w:val="18"/>
                <w:szCs w:val="18"/>
              </w:rPr>
            </w:pPr>
            <w:r>
              <w:rPr>
                <w:sz w:val="18"/>
                <w:szCs w:val="18"/>
              </w:rPr>
              <w:t>25671.269863</w:t>
            </w:r>
          </w:p>
          <w:p w14:paraId="7793C4E8" w14:textId="77777777" w:rsidR="00324F92" w:rsidRDefault="00123668">
            <w:pPr>
              <w:spacing w:after="0"/>
              <w:rPr>
                <w:sz w:val="18"/>
                <w:szCs w:val="18"/>
              </w:rPr>
            </w:pPr>
            <w:r>
              <w:rPr>
                <w:sz w:val="18"/>
                <w:szCs w:val="18"/>
              </w:rPr>
              <w:t>Server:</w:t>
            </w:r>
          </w:p>
          <w:p w14:paraId="7AF5E347" w14:textId="77777777" w:rsidR="00324F92" w:rsidRDefault="00123668">
            <w:pPr>
              <w:spacing w:after="0"/>
              <w:rPr>
                <w:sz w:val="18"/>
                <w:szCs w:val="18"/>
              </w:rPr>
            </w:pPr>
            <w:r>
              <w:rPr>
                <w:sz w:val="18"/>
                <w:szCs w:val="18"/>
              </w:rPr>
              <w:t>25707.844407</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1D0351" w14:textId="77777777" w:rsidR="00324F92" w:rsidRDefault="00123668">
            <w:pPr>
              <w:spacing w:after="0"/>
              <w:rPr>
                <w:sz w:val="18"/>
                <w:szCs w:val="18"/>
              </w:rPr>
            </w:pPr>
            <w:r>
              <w:rPr>
                <w:sz w:val="18"/>
                <w:szCs w:val="18"/>
              </w:rPr>
              <w:t>Client:</w:t>
            </w:r>
          </w:p>
          <w:p w14:paraId="62152340" w14:textId="77777777" w:rsidR="00324F92" w:rsidRDefault="00123668">
            <w:pPr>
              <w:spacing w:after="0"/>
              <w:rPr>
                <w:sz w:val="18"/>
                <w:szCs w:val="18"/>
              </w:rPr>
            </w:pPr>
            <w:r>
              <w:rPr>
                <w:sz w:val="18"/>
                <w:szCs w:val="18"/>
              </w:rPr>
              <w:t>51342.539726</w:t>
            </w:r>
          </w:p>
          <w:p w14:paraId="5FF62C82" w14:textId="77777777" w:rsidR="00324F92" w:rsidRDefault="00123668">
            <w:pPr>
              <w:spacing w:after="0"/>
              <w:rPr>
                <w:sz w:val="18"/>
                <w:szCs w:val="18"/>
              </w:rPr>
            </w:pPr>
            <w:r>
              <w:rPr>
                <w:sz w:val="18"/>
                <w:szCs w:val="18"/>
              </w:rPr>
              <w:t>Server:</w:t>
            </w:r>
            <w:r>
              <w:t xml:space="preserve"> </w:t>
            </w:r>
            <w:r>
              <w:rPr>
                <w:sz w:val="18"/>
                <w:szCs w:val="18"/>
              </w:rPr>
              <w:t>51418.980584</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166467" w14:textId="77777777" w:rsidR="00324F92" w:rsidRDefault="00123668">
            <w:pPr>
              <w:spacing w:after="0"/>
              <w:rPr>
                <w:sz w:val="18"/>
                <w:szCs w:val="18"/>
              </w:rPr>
            </w:pPr>
            <w:r>
              <w:rPr>
                <w:sz w:val="18"/>
                <w:szCs w:val="18"/>
              </w:rPr>
              <w:t>Client:</w:t>
            </w:r>
          </w:p>
          <w:p w14:paraId="3016697C" w14:textId="77777777" w:rsidR="00324F92" w:rsidRDefault="00123668">
            <w:pPr>
              <w:spacing w:after="0"/>
              <w:rPr>
                <w:sz w:val="18"/>
                <w:szCs w:val="18"/>
              </w:rPr>
            </w:pPr>
            <w:r>
              <w:rPr>
                <w:sz w:val="18"/>
                <w:szCs w:val="18"/>
              </w:rPr>
              <w:t>102685.079452</w:t>
            </w:r>
          </w:p>
          <w:p w14:paraId="66D97803" w14:textId="77777777" w:rsidR="00324F92" w:rsidRDefault="00123668">
            <w:pPr>
              <w:spacing w:after="0"/>
              <w:rPr>
                <w:sz w:val="18"/>
                <w:szCs w:val="18"/>
              </w:rPr>
            </w:pPr>
            <w:r>
              <w:rPr>
                <w:sz w:val="18"/>
                <w:szCs w:val="18"/>
              </w:rPr>
              <w:t>Server:</w:t>
            </w:r>
            <w:r>
              <w:t xml:space="preserve"> </w:t>
            </w:r>
            <w:r>
              <w:rPr>
                <w:sz w:val="18"/>
                <w:szCs w:val="18"/>
              </w:rPr>
              <w:t>102846.353173</w:t>
            </w:r>
          </w:p>
        </w:tc>
      </w:tr>
      <w:tr w:rsidR="00324F92" w14:paraId="60807056" w14:textId="77777777">
        <w:trPr>
          <w:trHeight w:val="305"/>
        </w:trPr>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55DA13" w14:textId="77777777" w:rsidR="00324F92" w:rsidRDefault="00123668">
            <w:pPr>
              <w:spacing w:after="0"/>
              <w:rPr>
                <w:color w:val="000099"/>
                <w:sz w:val="18"/>
                <w:szCs w:val="18"/>
                <w:u w:val="single"/>
              </w:rPr>
            </w:pPr>
            <w:proofErr w:type="spellStart"/>
            <w:proofErr w:type="gramStart"/>
            <w:r>
              <w:rPr>
                <w:color w:val="000099"/>
                <w:sz w:val="18"/>
                <w:szCs w:val="18"/>
                <w:u w:val="single"/>
              </w:rPr>
              <w:t>receiverThroughput</w:t>
            </w:r>
            <w:proofErr w:type="spellEnd"/>
            <w:proofErr w:type="gramEnd"/>
            <w:r>
              <w:rPr>
                <w:color w:val="000099"/>
                <w:sz w:val="18"/>
                <w:szCs w:val="18"/>
                <w:u w:val="single"/>
              </w:rPr>
              <w:t xml:space="preserve"> (bytes/second)</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9BE80A" w14:textId="77777777" w:rsidR="00324F92" w:rsidRDefault="00123668">
            <w:pPr>
              <w:spacing w:after="0"/>
              <w:rPr>
                <w:sz w:val="18"/>
                <w:szCs w:val="18"/>
              </w:rPr>
            </w:pPr>
            <w:r>
              <w:rPr>
                <w:sz w:val="18"/>
                <w:szCs w:val="18"/>
              </w:rPr>
              <w:t>Client: 6423.606755</w:t>
            </w:r>
          </w:p>
          <w:p w14:paraId="2B219902" w14:textId="77777777" w:rsidR="00324F92" w:rsidRDefault="00123668">
            <w:pPr>
              <w:spacing w:after="0"/>
              <w:rPr>
                <w:sz w:val="18"/>
                <w:szCs w:val="18"/>
              </w:rPr>
            </w:pPr>
            <w:r>
              <w:rPr>
                <w:sz w:val="18"/>
                <w:szCs w:val="18"/>
              </w:rPr>
              <w:t>Server: 6417.809421</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F79F3E" w14:textId="77777777" w:rsidR="00324F92" w:rsidRDefault="00123668">
            <w:pPr>
              <w:spacing w:after="0"/>
              <w:rPr>
                <w:sz w:val="18"/>
                <w:szCs w:val="18"/>
              </w:rPr>
            </w:pPr>
            <w:r>
              <w:rPr>
                <w:sz w:val="18"/>
                <w:szCs w:val="18"/>
              </w:rPr>
              <w:t xml:space="preserve">Client: </w:t>
            </w:r>
          </w:p>
          <w:p w14:paraId="30A4EC3C" w14:textId="77777777" w:rsidR="00324F92" w:rsidRDefault="00123668">
            <w:pPr>
              <w:spacing w:after="0"/>
              <w:rPr>
                <w:sz w:val="18"/>
                <w:szCs w:val="18"/>
              </w:rPr>
            </w:pPr>
            <w:r>
              <w:rPr>
                <w:sz w:val="18"/>
                <w:szCs w:val="18"/>
              </w:rPr>
              <w:t>12847.197391</w:t>
            </w:r>
          </w:p>
          <w:p w14:paraId="4207840D" w14:textId="77777777" w:rsidR="00324F92" w:rsidRDefault="00123668">
            <w:pPr>
              <w:spacing w:after="0"/>
              <w:rPr>
                <w:sz w:val="18"/>
                <w:szCs w:val="18"/>
              </w:rPr>
            </w:pPr>
            <w:r>
              <w:rPr>
                <w:sz w:val="18"/>
                <w:szCs w:val="18"/>
              </w:rPr>
              <w:t>Server:</w:t>
            </w:r>
          </w:p>
          <w:p w14:paraId="3561C0CA" w14:textId="77777777" w:rsidR="00324F92" w:rsidRDefault="00123668">
            <w:pPr>
              <w:spacing w:after="0"/>
              <w:rPr>
                <w:sz w:val="18"/>
                <w:szCs w:val="18"/>
              </w:rPr>
            </w:pPr>
            <w:r>
              <w:rPr>
                <w:sz w:val="18"/>
                <w:szCs w:val="18"/>
              </w:rPr>
              <w:t>12835.634931</w:t>
            </w:r>
          </w:p>
        </w:tc>
        <w:tc>
          <w:tcPr>
            <w:tcW w:w="17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2DC59A" w14:textId="77777777" w:rsidR="00324F92" w:rsidRDefault="00123668">
            <w:pPr>
              <w:spacing w:after="0"/>
              <w:rPr>
                <w:sz w:val="18"/>
                <w:szCs w:val="18"/>
              </w:rPr>
            </w:pPr>
            <w:r>
              <w:rPr>
                <w:sz w:val="18"/>
                <w:szCs w:val="18"/>
              </w:rPr>
              <w:t xml:space="preserve">Client: </w:t>
            </w:r>
          </w:p>
          <w:p w14:paraId="31024B9C" w14:textId="77777777" w:rsidR="00324F92" w:rsidRDefault="00123668">
            <w:pPr>
              <w:spacing w:after="0"/>
              <w:rPr>
                <w:sz w:val="18"/>
                <w:szCs w:val="18"/>
              </w:rPr>
            </w:pPr>
            <w:r>
              <w:rPr>
                <w:sz w:val="18"/>
                <w:szCs w:val="18"/>
              </w:rPr>
              <w:t>25707.844407</w:t>
            </w:r>
          </w:p>
          <w:p w14:paraId="401B6F06" w14:textId="77777777" w:rsidR="00324F92" w:rsidRDefault="00123668">
            <w:pPr>
              <w:spacing w:after="0"/>
              <w:rPr>
                <w:sz w:val="18"/>
                <w:szCs w:val="18"/>
              </w:rPr>
            </w:pPr>
            <w:r>
              <w:rPr>
                <w:sz w:val="18"/>
                <w:szCs w:val="18"/>
              </w:rPr>
              <w:t>Server:</w:t>
            </w:r>
          </w:p>
          <w:p w14:paraId="777F115E" w14:textId="77777777" w:rsidR="00324F92" w:rsidRDefault="00123668">
            <w:pPr>
              <w:spacing w:after="0"/>
              <w:rPr>
                <w:sz w:val="18"/>
                <w:szCs w:val="18"/>
              </w:rPr>
            </w:pPr>
            <w:r>
              <w:rPr>
                <w:sz w:val="18"/>
                <w:szCs w:val="18"/>
              </w:rPr>
              <w:t>25671.269863</w:t>
            </w:r>
          </w:p>
        </w:tc>
        <w:tc>
          <w:tcPr>
            <w:tcW w:w="1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CA3B55" w14:textId="77777777" w:rsidR="00324F92" w:rsidRDefault="00123668">
            <w:pPr>
              <w:spacing w:after="0"/>
              <w:rPr>
                <w:sz w:val="18"/>
                <w:szCs w:val="18"/>
              </w:rPr>
            </w:pPr>
            <w:r>
              <w:rPr>
                <w:sz w:val="18"/>
                <w:szCs w:val="18"/>
              </w:rPr>
              <w:t>Client:</w:t>
            </w:r>
          </w:p>
          <w:p w14:paraId="49531334" w14:textId="77777777" w:rsidR="00324F92" w:rsidRDefault="00123668">
            <w:pPr>
              <w:spacing w:after="0"/>
              <w:rPr>
                <w:sz w:val="18"/>
                <w:szCs w:val="18"/>
              </w:rPr>
            </w:pPr>
            <w:r>
              <w:rPr>
                <w:sz w:val="18"/>
                <w:szCs w:val="18"/>
              </w:rPr>
              <w:t>51418.980584</w:t>
            </w:r>
          </w:p>
          <w:p w14:paraId="13149E3D" w14:textId="77777777" w:rsidR="00324F92" w:rsidRDefault="00123668">
            <w:pPr>
              <w:spacing w:after="0"/>
              <w:rPr>
                <w:sz w:val="18"/>
                <w:szCs w:val="18"/>
              </w:rPr>
            </w:pPr>
            <w:r>
              <w:rPr>
                <w:sz w:val="18"/>
                <w:szCs w:val="18"/>
              </w:rPr>
              <w:t>Server:</w:t>
            </w:r>
            <w:r>
              <w:t xml:space="preserve"> </w:t>
            </w:r>
            <w:r>
              <w:rPr>
                <w:sz w:val="18"/>
                <w:szCs w:val="18"/>
              </w:rPr>
              <w:t>51342.539726</w:t>
            </w:r>
          </w:p>
        </w:tc>
        <w:tc>
          <w:tcPr>
            <w:tcW w:w="18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0756AA" w14:textId="77777777" w:rsidR="00324F92" w:rsidRDefault="00123668">
            <w:pPr>
              <w:spacing w:after="0"/>
              <w:rPr>
                <w:sz w:val="18"/>
                <w:szCs w:val="18"/>
              </w:rPr>
            </w:pPr>
            <w:r>
              <w:rPr>
                <w:sz w:val="18"/>
                <w:szCs w:val="18"/>
              </w:rPr>
              <w:t>Client:</w:t>
            </w:r>
            <w:r>
              <w:t xml:space="preserve"> </w:t>
            </w:r>
            <w:r>
              <w:rPr>
                <w:sz w:val="18"/>
                <w:szCs w:val="18"/>
              </w:rPr>
              <w:t>102846.353173</w:t>
            </w:r>
          </w:p>
          <w:p w14:paraId="49947CB1" w14:textId="77777777" w:rsidR="00324F92" w:rsidRDefault="00123668">
            <w:pPr>
              <w:spacing w:after="0"/>
              <w:rPr>
                <w:sz w:val="18"/>
                <w:szCs w:val="18"/>
              </w:rPr>
            </w:pPr>
            <w:r>
              <w:rPr>
                <w:sz w:val="18"/>
                <w:szCs w:val="18"/>
              </w:rPr>
              <w:t>Server:</w:t>
            </w:r>
            <w:r>
              <w:t xml:space="preserve"> </w:t>
            </w:r>
            <w:r>
              <w:rPr>
                <w:sz w:val="18"/>
                <w:szCs w:val="18"/>
              </w:rPr>
              <w:t>102685.079452</w:t>
            </w:r>
          </w:p>
        </w:tc>
      </w:tr>
    </w:tbl>
    <w:p w14:paraId="3A626B82" w14:textId="77777777" w:rsidR="00123668" w:rsidRDefault="00123668">
      <w:pPr>
        <w:rPr>
          <w:ins w:id="0" w:author="apple" w:date="2015-01-26T20:22:00Z"/>
          <w:sz w:val="18"/>
          <w:szCs w:val="18"/>
        </w:rPr>
      </w:pPr>
    </w:p>
    <w:p w14:paraId="6CC33304" w14:textId="77777777" w:rsidR="00324F92" w:rsidRDefault="00123668">
      <w:pPr>
        <w:rPr>
          <w:sz w:val="18"/>
          <w:szCs w:val="18"/>
        </w:rPr>
      </w:pPr>
      <w:proofErr w:type="spellStart"/>
      <w:proofErr w:type="gramStart"/>
      <w:r>
        <w:rPr>
          <w:sz w:val="18"/>
          <w:szCs w:val="18"/>
        </w:rPr>
        <w:t>interPacketInterval</w:t>
      </w:r>
      <w:proofErr w:type="spellEnd"/>
      <w:proofErr w:type="gramEnd"/>
      <w:r>
        <w:rPr>
          <w:sz w:val="18"/>
          <w:szCs w:val="18"/>
        </w:rPr>
        <w:t xml:space="preserve"> = 0.01 seconds</w:t>
      </w:r>
    </w:p>
    <w:p w14:paraId="178903A9" w14:textId="77777777" w:rsidR="00324F92" w:rsidRDefault="00324F92">
      <w:pPr>
        <w:rPr>
          <w:sz w:val="18"/>
          <w:szCs w:val="18"/>
        </w:rPr>
      </w:pPr>
    </w:p>
    <w:p w14:paraId="7E5E30C0" w14:textId="77777777" w:rsidR="00324F92" w:rsidRDefault="00324F92">
      <w:pPr>
        <w:rPr>
          <w:sz w:val="18"/>
          <w:szCs w:val="18"/>
        </w:rPr>
      </w:pPr>
    </w:p>
    <w:p w14:paraId="7E812517" w14:textId="77777777" w:rsidR="00324F92" w:rsidRDefault="00324F92">
      <w:pPr>
        <w:rPr>
          <w:sz w:val="18"/>
          <w:szCs w:val="18"/>
        </w:rPr>
      </w:pPr>
    </w:p>
    <w:p w14:paraId="3B78E090" w14:textId="77777777" w:rsidR="00324F92" w:rsidRDefault="00324F92"/>
    <w:p w14:paraId="274BBBDF" w14:textId="77777777" w:rsidR="00324F92" w:rsidRDefault="00324F92"/>
    <w:p w14:paraId="1F731F66" w14:textId="77777777" w:rsidR="00324F92" w:rsidRDefault="00324F92"/>
    <w:p w14:paraId="1E88472D" w14:textId="77777777" w:rsidR="00324F92" w:rsidRDefault="00324F92"/>
    <w:p w14:paraId="6D1F48E2" w14:textId="77777777" w:rsidR="00123668" w:rsidRDefault="00123668"/>
    <w:p w14:paraId="643C0780" w14:textId="77777777" w:rsidR="00123668" w:rsidRDefault="00123668"/>
    <w:p w14:paraId="6DF8AE03" w14:textId="77777777" w:rsidR="00324F92" w:rsidRDefault="00123668">
      <w:pPr>
        <w:rPr>
          <w:u w:val="single"/>
        </w:rPr>
      </w:pPr>
      <w:r>
        <w:rPr>
          <w:u w:val="single"/>
        </w:rPr>
        <w:lastRenderedPageBreak/>
        <w:t>The following observations were taken when the packet size was kept fixed at 128 bytes and the time intervals were increased for transmission of packets keeping the total time of transmission fixed at 10s</w:t>
      </w:r>
    </w:p>
    <w:p w14:paraId="7838943C" w14:textId="77777777" w:rsidR="00324F92" w:rsidRDefault="00324F92">
      <w:pPr>
        <w:rPr>
          <w:u w:val="single"/>
        </w:rPr>
      </w:pPr>
    </w:p>
    <w:p w14:paraId="2D9BB869" w14:textId="77777777" w:rsidR="00324F92" w:rsidRDefault="00123668">
      <w:r>
        <w:t>1) As expected, there was no change in first packet transmission.</w:t>
      </w:r>
    </w:p>
    <w:p w14:paraId="49FE5C4D" w14:textId="77777777" w:rsidR="00324F92" w:rsidRDefault="00123668">
      <w:r>
        <w:t xml:space="preserve">2) Due to the fixed time interval for transmission of packets and also the total time of transmission to be fixed, the network automatically adjusted total number of packets to transmit and hence we transmitted the last packet at </w:t>
      </w:r>
      <w:proofErr w:type="spellStart"/>
      <w:r w:rsidR="00482D2F">
        <w:t>approx</w:t>
      </w:r>
      <w:proofErr w:type="spellEnd"/>
      <w:r>
        <w:t xml:space="preserve"> (10-</w:t>
      </w:r>
      <w:proofErr w:type="gramStart"/>
      <w:r>
        <w:t>0.02)s</w:t>
      </w:r>
      <w:proofErr w:type="gramEnd"/>
      <w:r>
        <w:t xml:space="preserve"> for 0.02s interval and then went up at </w:t>
      </w:r>
      <w:proofErr w:type="spellStart"/>
      <w:r>
        <w:t>approx</w:t>
      </w:r>
      <w:proofErr w:type="spellEnd"/>
      <w:r>
        <w:t xml:space="preserve"> (10-1)s for last packet transmission.</w:t>
      </w:r>
    </w:p>
    <w:p w14:paraId="3E27CCBD" w14:textId="77777777" w:rsidR="00324F92" w:rsidRDefault="00123668">
      <w:r>
        <w:t>3) The same logic as above can be applied for reception of packet at the server side. The statistical support of the table indeed proves this assertion.</w:t>
      </w:r>
    </w:p>
    <w:p w14:paraId="17E6558A" w14:textId="5BED33B3" w:rsidR="00324F92" w:rsidRDefault="00123668">
      <w:r>
        <w:t xml:space="preserve">4) As small </w:t>
      </w:r>
      <w:proofErr w:type="gramStart"/>
      <w:r>
        <w:t xml:space="preserve">number of </w:t>
      </w:r>
      <w:r w:rsidR="00482D2F">
        <w:t>packets</w:t>
      </w:r>
      <w:r>
        <w:t xml:space="preserve"> are</w:t>
      </w:r>
      <w:proofErr w:type="gramEnd"/>
      <w:r>
        <w:t xml:space="preserve"> transferred with increasing time interval, the delay sum decreases as the number of packets involved in addition are becoming less and less.</w:t>
      </w:r>
    </w:p>
    <w:p w14:paraId="7A6C51AA" w14:textId="77777777" w:rsidR="00324F92" w:rsidRDefault="00123668">
      <w:r>
        <w:t>5) Note that there is still no data or packet loss in the case of our NS-3 simulated network.</w:t>
      </w:r>
    </w:p>
    <w:p w14:paraId="2885F25A" w14:textId="77777777" w:rsidR="00324F92" w:rsidRDefault="00123668">
      <w:r>
        <w:t xml:space="preserve">6) One thing to note is that transmitted bytes are decreasing because less number of 128 bytes packets </w:t>
      </w:r>
      <w:proofErr w:type="gramStart"/>
      <w:r>
        <w:t>are</w:t>
      </w:r>
      <w:proofErr w:type="gramEnd"/>
      <w:r>
        <w:t xml:space="preserve"> being transferred due to increase in time interval of transmission.</w:t>
      </w:r>
    </w:p>
    <w:p w14:paraId="35AF2975" w14:textId="77777777" w:rsidR="00324F92" w:rsidRDefault="00123668">
      <w:r>
        <w:t>7) The proportional decrease in throughput can be mathematically obtained using the number of bytes transferred as defining factor.</w:t>
      </w:r>
    </w:p>
    <w:p w14:paraId="1BD64147" w14:textId="77777777" w:rsidR="00324F92" w:rsidRDefault="00324F92"/>
    <w:p w14:paraId="0592F71F" w14:textId="77777777" w:rsidR="00324F92" w:rsidRDefault="00324F92"/>
    <w:p w14:paraId="721F07D2" w14:textId="77777777" w:rsidR="00324F92" w:rsidRDefault="00324F92"/>
    <w:p w14:paraId="2B7BFFE5" w14:textId="77777777" w:rsidR="00324F92" w:rsidRDefault="00324F92"/>
    <w:p w14:paraId="4F14D0BA" w14:textId="77777777" w:rsidR="00324F92" w:rsidRDefault="00324F92"/>
    <w:p w14:paraId="6C9855EC" w14:textId="77777777" w:rsidR="00324F92" w:rsidRDefault="00324F92"/>
    <w:p w14:paraId="2B251D38" w14:textId="77777777" w:rsidR="00324F92" w:rsidRDefault="00324F92"/>
    <w:p w14:paraId="49DEC921" w14:textId="77777777" w:rsidR="00324F92" w:rsidRDefault="00324F92"/>
    <w:p w14:paraId="02D6E463" w14:textId="77777777" w:rsidR="00324F92" w:rsidRDefault="00324F92"/>
    <w:p w14:paraId="090464F0" w14:textId="77777777" w:rsidR="00324F92" w:rsidRDefault="00324F92"/>
    <w:p w14:paraId="08A0FCCC" w14:textId="77777777" w:rsidR="00324F92" w:rsidRDefault="00324F92"/>
    <w:p w14:paraId="230ECBA9" w14:textId="77777777" w:rsidR="00324F92" w:rsidRDefault="00324F92"/>
    <w:p w14:paraId="09A7C767" w14:textId="77777777" w:rsidR="00324F92" w:rsidRDefault="00324F92"/>
    <w:p w14:paraId="04995F10" w14:textId="77777777" w:rsidR="00324F92" w:rsidRDefault="00324F92"/>
    <w:p w14:paraId="0AE09579" w14:textId="77777777" w:rsidR="00123668" w:rsidRDefault="00123668">
      <w:pPr>
        <w:rPr>
          <w:i/>
          <w:iCs/>
          <w:u w:val="single"/>
        </w:rPr>
      </w:pPr>
    </w:p>
    <w:p w14:paraId="64D30052" w14:textId="35E54E64" w:rsidR="00324F92" w:rsidRDefault="00123668">
      <w:pPr>
        <w:rPr>
          <w:i/>
          <w:iCs/>
          <w:u w:val="single"/>
        </w:rPr>
      </w:pPr>
      <w:r>
        <w:rPr>
          <w:i/>
          <w:iCs/>
          <w:u w:val="single"/>
        </w:rPr>
        <w:lastRenderedPageBreak/>
        <w:t>The following table tells the sta</w:t>
      </w:r>
      <w:r w:rsidR="00482D2F">
        <w:rPr>
          <w:i/>
          <w:iCs/>
          <w:u w:val="single"/>
        </w:rPr>
        <w:t>ti</w:t>
      </w:r>
      <w:r>
        <w:rPr>
          <w:i/>
          <w:iCs/>
          <w:u w:val="single"/>
        </w:rPr>
        <w:t xml:space="preserve">stics obtained when increasing the time interval and keeping the packet size </w:t>
      </w:r>
      <w:proofErr w:type="gramStart"/>
      <w:r>
        <w:rPr>
          <w:i/>
          <w:iCs/>
          <w:u w:val="single"/>
        </w:rPr>
        <w:t>same</w:t>
      </w:r>
      <w:proofErr w:type="gramEnd"/>
      <w:r>
        <w:rPr>
          <w:i/>
          <w:iCs/>
          <w:u w:val="single"/>
        </w:rPr>
        <w:t xml:space="preserve"> at 128 bytes and keeping the total time of transmission at 10s.</w:t>
      </w:r>
    </w:p>
    <w:p w14:paraId="0DC040EE" w14:textId="77777777" w:rsidR="00324F92" w:rsidRDefault="00324F92"/>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14"/>
        <w:gridCol w:w="1913"/>
        <w:gridCol w:w="1915"/>
        <w:gridCol w:w="1914"/>
        <w:gridCol w:w="1920"/>
      </w:tblGrid>
      <w:tr w:rsidR="00324F92" w14:paraId="587A800B"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879699" w14:textId="3D7BC991" w:rsidR="00324F92" w:rsidRDefault="00123668">
            <w:pPr>
              <w:pBdr>
                <w:top w:val="nil"/>
                <w:left w:val="nil"/>
                <w:bottom w:val="single" w:sz="6" w:space="1" w:color="00000A"/>
                <w:right w:val="nil"/>
              </w:pBdr>
              <w:spacing w:after="0"/>
              <w:rPr>
                <w:rFonts w:ascii="Wingdings" w:hAnsi="Wingdings"/>
                <w:color w:val="FF0000"/>
                <w:sz w:val="18"/>
                <w:szCs w:val="18"/>
              </w:rPr>
            </w:pPr>
            <w:proofErr w:type="spellStart"/>
            <w:r>
              <w:rPr>
                <w:color w:val="FF0000"/>
                <w:sz w:val="18"/>
                <w:szCs w:val="18"/>
              </w:rPr>
              <w:t>InterPacketInterval</w:t>
            </w:r>
            <w:proofErr w:type="spellEnd"/>
            <w:r>
              <w:rPr>
                <w:color w:val="FF0000"/>
                <w:sz w:val="18"/>
                <w:szCs w:val="18"/>
              </w:rPr>
              <w:t xml:space="preserve"> </w:t>
            </w:r>
            <w:r w:rsidR="00482D2F" w:rsidRPr="00482D2F">
              <w:rPr>
                <w:color w:val="FF0000"/>
                <w:sz w:val="18"/>
                <w:szCs w:val="18"/>
              </w:rPr>
              <w:sym w:font="Wingdings" w:char="F0E0"/>
            </w:r>
            <w:bookmarkStart w:id="1" w:name="_GoBack"/>
            <w:bookmarkEnd w:id="1"/>
          </w:p>
          <w:p w14:paraId="23A91E89" w14:textId="77777777" w:rsidR="00324F92" w:rsidRDefault="00324F92">
            <w:pPr>
              <w:pBdr>
                <w:top w:val="nil"/>
                <w:left w:val="nil"/>
                <w:bottom w:val="single" w:sz="6" w:space="1" w:color="00000A"/>
                <w:right w:val="nil"/>
              </w:pBdr>
              <w:spacing w:after="0"/>
              <w:rPr>
                <w:color w:val="FF0000"/>
                <w:sz w:val="18"/>
                <w:szCs w:val="18"/>
              </w:rPr>
            </w:pPr>
          </w:p>
          <w:p w14:paraId="2A053507" w14:textId="77777777" w:rsidR="00324F92" w:rsidRDefault="00324F92">
            <w:pPr>
              <w:spacing w:after="0"/>
              <w:rPr>
                <w:color w:val="0000FF"/>
                <w:sz w:val="18"/>
                <w:szCs w:val="18"/>
              </w:rPr>
            </w:pPr>
          </w:p>
          <w:p w14:paraId="24D01D6B" w14:textId="77777777" w:rsidR="00324F92" w:rsidRDefault="00123668">
            <w:pPr>
              <w:spacing w:after="0"/>
              <w:rPr>
                <w:color w:val="0000FF"/>
                <w:sz w:val="18"/>
                <w:szCs w:val="18"/>
              </w:rPr>
            </w:pPr>
            <w:r>
              <w:rPr>
                <w:color w:val="0000FF"/>
                <w:sz w:val="18"/>
                <w:szCs w:val="18"/>
              </w:rPr>
              <w:t xml:space="preserve">Statistics </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55D79" w14:textId="77777777" w:rsidR="00324F92" w:rsidRDefault="00123668">
            <w:pPr>
              <w:spacing w:after="0"/>
              <w:rPr>
                <w:color w:val="FF0000"/>
                <w:sz w:val="18"/>
                <w:szCs w:val="18"/>
              </w:rPr>
            </w:pPr>
            <w:r>
              <w:rPr>
                <w:color w:val="FF0000"/>
                <w:sz w:val="18"/>
                <w:szCs w:val="18"/>
              </w:rPr>
              <w:t>0.02 seconds</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DFCF5C" w14:textId="77777777" w:rsidR="00324F92" w:rsidRDefault="00123668">
            <w:pPr>
              <w:spacing w:after="0"/>
              <w:rPr>
                <w:color w:val="FF0000"/>
                <w:sz w:val="18"/>
                <w:szCs w:val="18"/>
              </w:rPr>
            </w:pPr>
            <w:r>
              <w:rPr>
                <w:color w:val="FF0000"/>
                <w:sz w:val="18"/>
                <w:szCs w:val="18"/>
              </w:rPr>
              <w:t>0.05 seconds</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22E58D" w14:textId="77777777" w:rsidR="00324F92" w:rsidRDefault="00123668">
            <w:pPr>
              <w:spacing w:after="0"/>
              <w:rPr>
                <w:color w:val="FF0000"/>
                <w:sz w:val="18"/>
                <w:szCs w:val="18"/>
              </w:rPr>
            </w:pPr>
            <w:r>
              <w:rPr>
                <w:color w:val="FF0000"/>
                <w:sz w:val="18"/>
                <w:szCs w:val="18"/>
              </w:rPr>
              <w:t>0.1 seconds</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CCFFB4" w14:textId="77777777" w:rsidR="00324F92" w:rsidRDefault="00123668">
            <w:pPr>
              <w:spacing w:after="0"/>
              <w:rPr>
                <w:color w:val="FF0000"/>
                <w:sz w:val="18"/>
                <w:szCs w:val="18"/>
              </w:rPr>
            </w:pPr>
            <w:r>
              <w:rPr>
                <w:color w:val="FF0000"/>
                <w:sz w:val="18"/>
                <w:szCs w:val="18"/>
              </w:rPr>
              <w:t>1 second</w:t>
            </w:r>
          </w:p>
        </w:tc>
      </w:tr>
      <w:tr w:rsidR="00324F92" w14:paraId="3F90508A"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8F1629" w14:textId="77777777" w:rsidR="00324F92" w:rsidRDefault="00123668">
            <w:pPr>
              <w:spacing w:after="0"/>
              <w:rPr>
                <w:color w:val="0000FF"/>
                <w:sz w:val="18"/>
                <w:szCs w:val="18"/>
              </w:rPr>
            </w:pPr>
            <w:proofErr w:type="gramStart"/>
            <w:r>
              <w:rPr>
                <w:color w:val="0000FF"/>
                <w:sz w:val="18"/>
                <w:szCs w:val="18"/>
              </w:rPr>
              <w:t>timeFirstTPacket</w:t>
            </w:r>
            <w:proofErr w:type="gramEnd"/>
            <w:r>
              <w:rPr>
                <w:color w:val="0000FF"/>
                <w:sz w:val="18"/>
                <w:szCs w:val="18"/>
              </w:rPr>
              <w:t xml:space="preserve"> (seconds)</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521FE1" w14:textId="77777777" w:rsidR="00324F92" w:rsidRDefault="00123668">
            <w:pPr>
              <w:spacing w:after="0"/>
              <w:rPr>
                <w:sz w:val="18"/>
                <w:szCs w:val="18"/>
              </w:rPr>
            </w:pPr>
            <w:r>
              <w:rPr>
                <w:sz w:val="18"/>
                <w:szCs w:val="18"/>
              </w:rPr>
              <w:t>2.012210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9DAD51" w14:textId="77777777" w:rsidR="00324F92" w:rsidRDefault="00123668">
            <w:pPr>
              <w:spacing w:after="0"/>
              <w:rPr>
                <w:sz w:val="18"/>
                <w:szCs w:val="18"/>
              </w:rPr>
            </w:pPr>
            <w:r>
              <w:rPr>
                <w:sz w:val="18"/>
                <w:szCs w:val="18"/>
              </w:rPr>
              <w:t>2.012210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0EC734" w14:textId="77777777" w:rsidR="00324F92" w:rsidRDefault="00123668">
            <w:pPr>
              <w:spacing w:after="0"/>
              <w:rPr>
                <w:sz w:val="18"/>
                <w:szCs w:val="18"/>
              </w:rPr>
            </w:pPr>
            <w:r>
              <w:rPr>
                <w:sz w:val="18"/>
                <w:szCs w:val="18"/>
              </w:rPr>
              <w:t>2.012210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FD1160" w14:textId="77777777" w:rsidR="00324F92" w:rsidRDefault="00123668">
            <w:pPr>
              <w:spacing w:after="0"/>
              <w:rPr>
                <w:sz w:val="18"/>
                <w:szCs w:val="18"/>
              </w:rPr>
            </w:pPr>
            <w:r>
              <w:rPr>
                <w:sz w:val="18"/>
                <w:szCs w:val="18"/>
              </w:rPr>
              <w:t>2.012210</w:t>
            </w:r>
          </w:p>
        </w:tc>
      </w:tr>
      <w:tr w:rsidR="00324F92" w14:paraId="6BA8D737"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6E8E9C" w14:textId="77777777" w:rsidR="00324F92" w:rsidRDefault="00123668">
            <w:pPr>
              <w:spacing w:after="0"/>
              <w:rPr>
                <w:color w:val="0000FF"/>
                <w:sz w:val="18"/>
                <w:szCs w:val="18"/>
              </w:rPr>
            </w:pPr>
            <w:proofErr w:type="spellStart"/>
            <w:proofErr w:type="gramStart"/>
            <w:r>
              <w:rPr>
                <w:color w:val="0000FF"/>
                <w:sz w:val="18"/>
                <w:szCs w:val="18"/>
              </w:rPr>
              <w:t>timeLastTPacket</w:t>
            </w:r>
            <w:proofErr w:type="spellEnd"/>
            <w:proofErr w:type="gramEnd"/>
            <w:r>
              <w:rPr>
                <w:color w:val="0000FF"/>
                <w:sz w:val="18"/>
                <w:szCs w:val="18"/>
              </w:rPr>
              <w:t xml:space="preserve"> (seconds)</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61AD4C" w14:textId="77777777" w:rsidR="00324F92" w:rsidRDefault="00123668">
            <w:pPr>
              <w:spacing w:after="0"/>
              <w:rPr>
                <w:sz w:val="18"/>
                <w:szCs w:val="18"/>
              </w:rPr>
            </w:pPr>
            <w:r>
              <w:rPr>
                <w:sz w:val="18"/>
                <w:szCs w:val="18"/>
              </w:rPr>
              <w:t>9.982280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42000B" w14:textId="77777777" w:rsidR="00324F92" w:rsidRDefault="00123668">
            <w:pPr>
              <w:spacing w:after="0"/>
              <w:rPr>
                <w:sz w:val="18"/>
                <w:szCs w:val="18"/>
              </w:rPr>
            </w:pPr>
            <w:r>
              <w:rPr>
                <w:sz w:val="18"/>
                <w:szCs w:val="18"/>
              </w:rPr>
              <w:t>9.952280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08921F" w14:textId="77777777" w:rsidR="00324F92" w:rsidRDefault="00123668">
            <w:pPr>
              <w:spacing w:after="0"/>
              <w:rPr>
                <w:sz w:val="18"/>
                <w:szCs w:val="18"/>
              </w:rPr>
            </w:pPr>
            <w:r>
              <w:rPr>
                <w:sz w:val="18"/>
                <w:szCs w:val="18"/>
              </w:rPr>
              <w:t>9.902280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DA66DD" w14:textId="77777777" w:rsidR="00324F92" w:rsidRDefault="00123668">
            <w:pPr>
              <w:spacing w:after="0"/>
              <w:rPr>
                <w:sz w:val="18"/>
                <w:szCs w:val="18"/>
              </w:rPr>
            </w:pPr>
            <w:r>
              <w:rPr>
                <w:sz w:val="18"/>
                <w:szCs w:val="18"/>
              </w:rPr>
              <w:t>9.002280</w:t>
            </w:r>
          </w:p>
        </w:tc>
      </w:tr>
      <w:tr w:rsidR="00324F92" w14:paraId="3A33A08D"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555C41" w14:textId="77777777" w:rsidR="00324F92" w:rsidRDefault="00123668">
            <w:pPr>
              <w:spacing w:after="0"/>
              <w:rPr>
                <w:color w:val="0000FF"/>
                <w:sz w:val="18"/>
                <w:szCs w:val="18"/>
              </w:rPr>
            </w:pPr>
            <w:proofErr w:type="spellStart"/>
            <w:proofErr w:type="gramStart"/>
            <w:r>
              <w:rPr>
                <w:color w:val="0000FF"/>
                <w:sz w:val="18"/>
                <w:szCs w:val="18"/>
              </w:rPr>
              <w:t>timeFirstRPacket</w:t>
            </w:r>
            <w:proofErr w:type="spellEnd"/>
            <w:proofErr w:type="gramEnd"/>
            <w:r>
              <w:rPr>
                <w:color w:val="0000FF"/>
                <w:sz w:val="18"/>
                <w:szCs w:val="18"/>
              </w:rPr>
              <w:t xml:space="preserve"> (seconds)</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C10C72" w14:textId="77777777" w:rsidR="00324F92" w:rsidRDefault="00123668">
            <w:pPr>
              <w:spacing w:after="0"/>
              <w:rPr>
                <w:sz w:val="18"/>
                <w:szCs w:val="18"/>
              </w:rPr>
            </w:pPr>
            <w:r>
              <w:rPr>
                <w:sz w:val="18"/>
                <w:szCs w:val="18"/>
              </w:rPr>
              <w:t>2.014490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073B4A" w14:textId="77777777" w:rsidR="00324F92" w:rsidRDefault="00123668">
            <w:pPr>
              <w:spacing w:after="0"/>
              <w:rPr>
                <w:sz w:val="18"/>
                <w:szCs w:val="18"/>
              </w:rPr>
            </w:pPr>
            <w:r>
              <w:rPr>
                <w:sz w:val="18"/>
                <w:szCs w:val="18"/>
              </w:rPr>
              <w:t>2.014490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7A89D5" w14:textId="77777777" w:rsidR="00324F92" w:rsidRDefault="00123668">
            <w:pPr>
              <w:spacing w:after="0"/>
              <w:rPr>
                <w:sz w:val="18"/>
                <w:szCs w:val="18"/>
              </w:rPr>
            </w:pPr>
            <w:r>
              <w:rPr>
                <w:sz w:val="18"/>
                <w:szCs w:val="18"/>
              </w:rPr>
              <w:t>2.014490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068545" w14:textId="77777777" w:rsidR="00324F92" w:rsidRDefault="00123668">
            <w:pPr>
              <w:spacing w:after="0"/>
              <w:rPr>
                <w:sz w:val="18"/>
                <w:szCs w:val="18"/>
              </w:rPr>
            </w:pPr>
            <w:r>
              <w:rPr>
                <w:sz w:val="18"/>
                <w:szCs w:val="18"/>
              </w:rPr>
              <w:t>2.014490</w:t>
            </w:r>
          </w:p>
        </w:tc>
      </w:tr>
      <w:tr w:rsidR="00324F92" w14:paraId="36163713"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A31E0E" w14:textId="77777777" w:rsidR="00324F92" w:rsidRDefault="00123668">
            <w:pPr>
              <w:spacing w:after="0"/>
              <w:rPr>
                <w:color w:val="0000FF"/>
                <w:sz w:val="18"/>
                <w:szCs w:val="18"/>
              </w:rPr>
            </w:pPr>
            <w:proofErr w:type="spellStart"/>
            <w:proofErr w:type="gramStart"/>
            <w:r>
              <w:rPr>
                <w:color w:val="0000FF"/>
                <w:sz w:val="18"/>
                <w:szCs w:val="18"/>
              </w:rPr>
              <w:t>timeLastRPacket</w:t>
            </w:r>
            <w:proofErr w:type="spellEnd"/>
            <w:proofErr w:type="gramEnd"/>
            <w:r>
              <w:rPr>
                <w:color w:val="0000FF"/>
                <w:sz w:val="18"/>
                <w:szCs w:val="18"/>
              </w:rPr>
              <w:t xml:space="preserve"> (seconds)</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C50150" w14:textId="77777777" w:rsidR="00324F92" w:rsidRDefault="00123668">
            <w:pPr>
              <w:spacing w:after="0"/>
              <w:rPr>
                <w:sz w:val="18"/>
                <w:szCs w:val="18"/>
              </w:rPr>
            </w:pPr>
            <w:r>
              <w:rPr>
                <w:sz w:val="18"/>
                <w:szCs w:val="18"/>
              </w:rPr>
              <w:t>9.984560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D0280F" w14:textId="77777777" w:rsidR="00324F92" w:rsidRDefault="00123668">
            <w:pPr>
              <w:spacing w:after="0"/>
              <w:rPr>
                <w:sz w:val="18"/>
                <w:szCs w:val="18"/>
              </w:rPr>
            </w:pPr>
            <w:r>
              <w:rPr>
                <w:sz w:val="18"/>
                <w:szCs w:val="18"/>
              </w:rPr>
              <w:t>9.954560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9DCB05" w14:textId="77777777" w:rsidR="00324F92" w:rsidRDefault="00123668">
            <w:pPr>
              <w:spacing w:after="0"/>
              <w:rPr>
                <w:sz w:val="18"/>
                <w:szCs w:val="18"/>
              </w:rPr>
            </w:pPr>
            <w:r>
              <w:rPr>
                <w:sz w:val="18"/>
                <w:szCs w:val="18"/>
              </w:rPr>
              <w:t>9.904560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827D84" w14:textId="77777777" w:rsidR="00324F92" w:rsidRDefault="00123668">
            <w:pPr>
              <w:spacing w:after="0"/>
              <w:rPr>
                <w:sz w:val="18"/>
                <w:szCs w:val="18"/>
              </w:rPr>
            </w:pPr>
            <w:r>
              <w:rPr>
                <w:sz w:val="18"/>
                <w:szCs w:val="18"/>
              </w:rPr>
              <w:t>9.004560</w:t>
            </w:r>
          </w:p>
        </w:tc>
      </w:tr>
      <w:tr w:rsidR="00324F92" w14:paraId="71EA34CD"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4BB324" w14:textId="77777777" w:rsidR="00324F92" w:rsidRDefault="00123668">
            <w:pPr>
              <w:spacing w:after="0"/>
              <w:rPr>
                <w:color w:val="0000FF"/>
                <w:sz w:val="18"/>
                <w:szCs w:val="18"/>
              </w:rPr>
            </w:pPr>
            <w:proofErr w:type="spellStart"/>
            <w:proofErr w:type="gramStart"/>
            <w:r>
              <w:rPr>
                <w:color w:val="0000FF"/>
                <w:sz w:val="18"/>
                <w:szCs w:val="18"/>
              </w:rPr>
              <w:t>delaySum</w:t>
            </w:r>
            <w:proofErr w:type="spellEnd"/>
            <w:proofErr w:type="gramEnd"/>
            <w:r>
              <w:rPr>
                <w:color w:val="0000FF"/>
                <w:sz w:val="18"/>
                <w:szCs w:val="18"/>
              </w:rPr>
              <w:t xml:space="preserve"> (seconds)</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241A63" w14:textId="77777777" w:rsidR="00324F92" w:rsidRDefault="00123668">
            <w:pPr>
              <w:spacing w:after="0"/>
              <w:rPr>
                <w:sz w:val="18"/>
                <w:szCs w:val="18"/>
              </w:rPr>
            </w:pPr>
            <w:r>
              <w:rPr>
                <w:sz w:val="18"/>
                <w:szCs w:val="18"/>
              </w:rPr>
              <w:t>1.826250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15052F" w14:textId="77777777" w:rsidR="00324F92" w:rsidRDefault="00123668">
            <w:pPr>
              <w:spacing w:after="0"/>
              <w:rPr>
                <w:sz w:val="18"/>
                <w:szCs w:val="18"/>
              </w:rPr>
            </w:pPr>
            <w:r>
              <w:rPr>
                <w:sz w:val="18"/>
                <w:szCs w:val="18"/>
              </w:rPr>
              <w:t>0.729600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749EE9" w14:textId="77777777" w:rsidR="00324F92" w:rsidRDefault="00123668">
            <w:pPr>
              <w:spacing w:after="0"/>
              <w:rPr>
                <w:sz w:val="18"/>
                <w:szCs w:val="18"/>
              </w:rPr>
            </w:pPr>
            <w:r>
              <w:rPr>
                <w:sz w:val="18"/>
                <w:szCs w:val="18"/>
              </w:rPr>
              <w:t>0.364800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012B63" w14:textId="77777777" w:rsidR="00324F92" w:rsidRDefault="00123668">
            <w:pPr>
              <w:spacing w:after="0"/>
              <w:rPr>
                <w:sz w:val="18"/>
                <w:szCs w:val="18"/>
              </w:rPr>
            </w:pPr>
            <w:r>
              <w:rPr>
                <w:sz w:val="18"/>
                <w:szCs w:val="18"/>
              </w:rPr>
              <w:t>0.036480</w:t>
            </w:r>
          </w:p>
        </w:tc>
      </w:tr>
      <w:tr w:rsidR="00324F92" w14:paraId="5D2E1BA5"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F89362" w14:textId="77777777" w:rsidR="00324F92" w:rsidRDefault="00123668">
            <w:pPr>
              <w:spacing w:after="0"/>
              <w:rPr>
                <w:color w:val="0000FF"/>
                <w:sz w:val="18"/>
                <w:szCs w:val="18"/>
              </w:rPr>
            </w:pPr>
            <w:proofErr w:type="spellStart"/>
            <w:proofErr w:type="gramStart"/>
            <w:r>
              <w:rPr>
                <w:color w:val="0000FF"/>
                <w:sz w:val="18"/>
                <w:szCs w:val="18"/>
              </w:rPr>
              <w:t>tBytes</w:t>
            </w:r>
            <w:proofErr w:type="spellEnd"/>
            <w:proofErr w:type="gramEnd"/>
            <w:r>
              <w:rPr>
                <w:color w:val="0000FF"/>
                <w:sz w:val="18"/>
                <w:szCs w:val="18"/>
              </w:rPr>
              <w:t xml:space="preserve"> (bytes)</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3AFAA2" w14:textId="77777777" w:rsidR="00324F92" w:rsidRDefault="00123668">
            <w:pPr>
              <w:spacing w:after="0"/>
              <w:rPr>
                <w:sz w:val="18"/>
                <w:szCs w:val="18"/>
              </w:rPr>
            </w:pPr>
            <w:r>
              <w:rPr>
                <w:sz w:val="18"/>
                <w:szCs w:val="18"/>
              </w:rPr>
              <w:t>Client: 51200</w:t>
            </w:r>
          </w:p>
          <w:p w14:paraId="40ADDF22" w14:textId="77777777" w:rsidR="00324F92" w:rsidRDefault="00123668">
            <w:pPr>
              <w:spacing w:after="0"/>
              <w:rPr>
                <w:sz w:val="18"/>
                <w:szCs w:val="18"/>
              </w:rPr>
            </w:pPr>
            <w:r>
              <w:rPr>
                <w:sz w:val="18"/>
                <w:szCs w:val="18"/>
              </w:rPr>
              <w:t>Server: 51200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5603B9" w14:textId="77777777" w:rsidR="00324F92" w:rsidRDefault="00123668">
            <w:pPr>
              <w:spacing w:after="0"/>
              <w:rPr>
                <w:sz w:val="18"/>
                <w:szCs w:val="18"/>
              </w:rPr>
            </w:pPr>
            <w:r>
              <w:rPr>
                <w:sz w:val="18"/>
                <w:szCs w:val="18"/>
              </w:rPr>
              <w:t>Client: 20480</w:t>
            </w:r>
          </w:p>
          <w:p w14:paraId="23D9D163" w14:textId="77777777" w:rsidR="00324F92" w:rsidRDefault="00123668">
            <w:pPr>
              <w:spacing w:after="0"/>
              <w:rPr>
                <w:sz w:val="18"/>
                <w:szCs w:val="18"/>
              </w:rPr>
            </w:pPr>
            <w:r>
              <w:rPr>
                <w:sz w:val="18"/>
                <w:szCs w:val="18"/>
              </w:rPr>
              <w:t>Server: 20480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27C22" w14:textId="77777777" w:rsidR="00324F92" w:rsidRDefault="00123668">
            <w:pPr>
              <w:spacing w:after="0"/>
              <w:rPr>
                <w:sz w:val="18"/>
                <w:szCs w:val="18"/>
              </w:rPr>
            </w:pPr>
            <w:r>
              <w:rPr>
                <w:sz w:val="18"/>
                <w:szCs w:val="18"/>
              </w:rPr>
              <w:t>Client: 10240</w:t>
            </w:r>
          </w:p>
          <w:p w14:paraId="6FA114E4" w14:textId="77777777" w:rsidR="00324F92" w:rsidRDefault="00123668">
            <w:pPr>
              <w:spacing w:after="0"/>
              <w:rPr>
                <w:sz w:val="18"/>
                <w:szCs w:val="18"/>
              </w:rPr>
            </w:pPr>
            <w:r>
              <w:rPr>
                <w:sz w:val="18"/>
                <w:szCs w:val="18"/>
              </w:rPr>
              <w:t>Server: 10240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AB6871" w14:textId="77777777" w:rsidR="00324F92" w:rsidRDefault="00123668">
            <w:pPr>
              <w:spacing w:after="0"/>
              <w:rPr>
                <w:sz w:val="18"/>
                <w:szCs w:val="18"/>
              </w:rPr>
            </w:pPr>
            <w:r>
              <w:rPr>
                <w:sz w:val="18"/>
                <w:szCs w:val="18"/>
              </w:rPr>
              <w:t>Client: 1024</w:t>
            </w:r>
          </w:p>
          <w:p w14:paraId="77D26308" w14:textId="77777777" w:rsidR="00324F92" w:rsidRDefault="00123668">
            <w:pPr>
              <w:spacing w:after="0"/>
              <w:rPr>
                <w:sz w:val="18"/>
                <w:szCs w:val="18"/>
              </w:rPr>
            </w:pPr>
            <w:r>
              <w:rPr>
                <w:sz w:val="18"/>
                <w:szCs w:val="18"/>
              </w:rPr>
              <w:t>Server: 1024</w:t>
            </w:r>
          </w:p>
        </w:tc>
      </w:tr>
      <w:tr w:rsidR="00324F92" w14:paraId="252CA317"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E77EF4" w14:textId="77777777" w:rsidR="00324F92" w:rsidRDefault="00123668">
            <w:pPr>
              <w:spacing w:after="0"/>
              <w:rPr>
                <w:color w:val="0000FF"/>
                <w:sz w:val="18"/>
                <w:szCs w:val="18"/>
              </w:rPr>
            </w:pPr>
            <w:proofErr w:type="spellStart"/>
            <w:proofErr w:type="gramStart"/>
            <w:r>
              <w:rPr>
                <w:color w:val="0000FF"/>
                <w:sz w:val="18"/>
                <w:szCs w:val="18"/>
              </w:rPr>
              <w:t>tPackets</w:t>
            </w:r>
            <w:proofErr w:type="spellEnd"/>
            <w:proofErr w:type="gramEnd"/>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FE33B3" w14:textId="77777777" w:rsidR="00324F92" w:rsidRDefault="00123668">
            <w:pPr>
              <w:spacing w:after="0"/>
              <w:rPr>
                <w:sz w:val="18"/>
                <w:szCs w:val="18"/>
              </w:rPr>
            </w:pPr>
            <w:r>
              <w:rPr>
                <w:sz w:val="18"/>
                <w:szCs w:val="18"/>
              </w:rPr>
              <w:t>Client: 400</w:t>
            </w:r>
          </w:p>
          <w:p w14:paraId="1E124ACC" w14:textId="77777777" w:rsidR="00324F92" w:rsidRDefault="00123668">
            <w:pPr>
              <w:spacing w:after="0"/>
              <w:rPr>
                <w:sz w:val="18"/>
                <w:szCs w:val="18"/>
              </w:rPr>
            </w:pPr>
            <w:r>
              <w:rPr>
                <w:sz w:val="18"/>
                <w:szCs w:val="18"/>
              </w:rPr>
              <w:t>Server: 400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CC35BF" w14:textId="77777777" w:rsidR="00324F92" w:rsidRDefault="00123668">
            <w:pPr>
              <w:spacing w:after="0"/>
              <w:rPr>
                <w:sz w:val="18"/>
                <w:szCs w:val="18"/>
              </w:rPr>
            </w:pPr>
            <w:r>
              <w:rPr>
                <w:sz w:val="18"/>
                <w:szCs w:val="18"/>
              </w:rPr>
              <w:t>Client: 160</w:t>
            </w:r>
          </w:p>
          <w:p w14:paraId="3B36BEB9" w14:textId="77777777" w:rsidR="00324F92" w:rsidRDefault="00123668">
            <w:pPr>
              <w:spacing w:after="0"/>
              <w:rPr>
                <w:sz w:val="18"/>
                <w:szCs w:val="18"/>
              </w:rPr>
            </w:pPr>
            <w:r>
              <w:rPr>
                <w:sz w:val="18"/>
                <w:szCs w:val="18"/>
              </w:rPr>
              <w:t>Server: 160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3F8CFC" w14:textId="77777777" w:rsidR="00324F92" w:rsidRDefault="00123668">
            <w:pPr>
              <w:spacing w:after="0"/>
              <w:rPr>
                <w:sz w:val="18"/>
                <w:szCs w:val="18"/>
              </w:rPr>
            </w:pPr>
            <w:r>
              <w:rPr>
                <w:sz w:val="18"/>
                <w:szCs w:val="18"/>
              </w:rPr>
              <w:t>Client: 80</w:t>
            </w:r>
          </w:p>
          <w:p w14:paraId="271067DB" w14:textId="77777777" w:rsidR="00324F92" w:rsidRDefault="00123668">
            <w:pPr>
              <w:spacing w:after="0"/>
              <w:rPr>
                <w:sz w:val="18"/>
                <w:szCs w:val="18"/>
              </w:rPr>
            </w:pPr>
            <w:r>
              <w:rPr>
                <w:sz w:val="18"/>
                <w:szCs w:val="18"/>
              </w:rPr>
              <w:t>Server: 80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6CFAE6" w14:textId="77777777" w:rsidR="00324F92" w:rsidRDefault="00123668">
            <w:pPr>
              <w:spacing w:after="0"/>
              <w:rPr>
                <w:sz w:val="18"/>
                <w:szCs w:val="18"/>
              </w:rPr>
            </w:pPr>
            <w:r>
              <w:rPr>
                <w:sz w:val="18"/>
                <w:szCs w:val="18"/>
              </w:rPr>
              <w:t>Client: 8</w:t>
            </w:r>
          </w:p>
          <w:p w14:paraId="5EE22830" w14:textId="77777777" w:rsidR="00324F92" w:rsidRDefault="00123668">
            <w:pPr>
              <w:spacing w:after="0"/>
              <w:rPr>
                <w:sz w:val="18"/>
                <w:szCs w:val="18"/>
              </w:rPr>
            </w:pPr>
            <w:r>
              <w:rPr>
                <w:sz w:val="18"/>
                <w:szCs w:val="18"/>
              </w:rPr>
              <w:t>Server: 8</w:t>
            </w:r>
          </w:p>
        </w:tc>
      </w:tr>
      <w:tr w:rsidR="00324F92" w14:paraId="6E327440"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79612D" w14:textId="77777777" w:rsidR="00324F92" w:rsidRDefault="00123668">
            <w:pPr>
              <w:spacing w:after="0"/>
              <w:rPr>
                <w:color w:val="0000FF"/>
                <w:sz w:val="18"/>
                <w:szCs w:val="18"/>
              </w:rPr>
            </w:pPr>
            <w:proofErr w:type="spellStart"/>
            <w:proofErr w:type="gramStart"/>
            <w:r>
              <w:rPr>
                <w:color w:val="0000FF"/>
                <w:sz w:val="18"/>
                <w:szCs w:val="18"/>
              </w:rPr>
              <w:t>rBytes</w:t>
            </w:r>
            <w:proofErr w:type="spellEnd"/>
            <w:proofErr w:type="gramEnd"/>
            <w:r>
              <w:rPr>
                <w:color w:val="0000FF"/>
                <w:sz w:val="18"/>
                <w:szCs w:val="18"/>
              </w:rPr>
              <w:t xml:space="preserve"> (bytes)</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91E18D" w14:textId="77777777" w:rsidR="00324F92" w:rsidRDefault="00123668">
            <w:pPr>
              <w:spacing w:after="0"/>
              <w:rPr>
                <w:sz w:val="18"/>
                <w:szCs w:val="18"/>
              </w:rPr>
            </w:pPr>
            <w:r>
              <w:rPr>
                <w:sz w:val="18"/>
                <w:szCs w:val="18"/>
              </w:rPr>
              <w:t>Client: 51200</w:t>
            </w:r>
          </w:p>
          <w:p w14:paraId="5286AEC5" w14:textId="77777777" w:rsidR="00324F92" w:rsidRDefault="00123668">
            <w:pPr>
              <w:spacing w:after="0"/>
              <w:rPr>
                <w:sz w:val="18"/>
                <w:szCs w:val="18"/>
              </w:rPr>
            </w:pPr>
            <w:r>
              <w:rPr>
                <w:sz w:val="18"/>
                <w:szCs w:val="18"/>
              </w:rPr>
              <w:t>Server: 51200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EB9F86" w14:textId="77777777" w:rsidR="00324F92" w:rsidRDefault="00123668">
            <w:pPr>
              <w:spacing w:after="0"/>
              <w:rPr>
                <w:sz w:val="18"/>
                <w:szCs w:val="18"/>
              </w:rPr>
            </w:pPr>
            <w:r>
              <w:rPr>
                <w:sz w:val="18"/>
                <w:szCs w:val="18"/>
              </w:rPr>
              <w:t>Client: 20480</w:t>
            </w:r>
          </w:p>
          <w:p w14:paraId="515396FE" w14:textId="77777777" w:rsidR="00324F92" w:rsidRDefault="00123668">
            <w:pPr>
              <w:spacing w:after="0"/>
              <w:rPr>
                <w:sz w:val="18"/>
                <w:szCs w:val="18"/>
              </w:rPr>
            </w:pPr>
            <w:r>
              <w:rPr>
                <w:sz w:val="18"/>
                <w:szCs w:val="18"/>
              </w:rPr>
              <w:t>Server: 20480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D47AC6" w14:textId="77777777" w:rsidR="00324F92" w:rsidRDefault="00123668">
            <w:pPr>
              <w:spacing w:after="0"/>
              <w:rPr>
                <w:sz w:val="18"/>
                <w:szCs w:val="18"/>
              </w:rPr>
            </w:pPr>
            <w:r>
              <w:rPr>
                <w:sz w:val="18"/>
                <w:szCs w:val="18"/>
              </w:rPr>
              <w:t>Client: 10240</w:t>
            </w:r>
          </w:p>
          <w:p w14:paraId="0876B202" w14:textId="77777777" w:rsidR="00324F92" w:rsidRDefault="00123668">
            <w:pPr>
              <w:spacing w:after="0"/>
              <w:rPr>
                <w:sz w:val="18"/>
                <w:szCs w:val="18"/>
              </w:rPr>
            </w:pPr>
            <w:r>
              <w:rPr>
                <w:sz w:val="18"/>
                <w:szCs w:val="18"/>
              </w:rPr>
              <w:t>Server: 10240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7B36B" w14:textId="77777777" w:rsidR="00324F92" w:rsidRDefault="00123668">
            <w:pPr>
              <w:spacing w:after="0"/>
              <w:rPr>
                <w:sz w:val="18"/>
                <w:szCs w:val="18"/>
              </w:rPr>
            </w:pPr>
            <w:r>
              <w:rPr>
                <w:sz w:val="18"/>
                <w:szCs w:val="18"/>
              </w:rPr>
              <w:t>Client: 1024</w:t>
            </w:r>
          </w:p>
          <w:p w14:paraId="72CAEEA7" w14:textId="77777777" w:rsidR="00324F92" w:rsidRDefault="00123668">
            <w:pPr>
              <w:spacing w:after="0"/>
              <w:rPr>
                <w:sz w:val="18"/>
                <w:szCs w:val="18"/>
              </w:rPr>
            </w:pPr>
            <w:r>
              <w:rPr>
                <w:sz w:val="18"/>
                <w:szCs w:val="18"/>
              </w:rPr>
              <w:t>Server: 1024</w:t>
            </w:r>
          </w:p>
        </w:tc>
      </w:tr>
      <w:tr w:rsidR="00324F92" w14:paraId="08E06999"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A2B78F" w14:textId="77777777" w:rsidR="00324F92" w:rsidRDefault="00123668">
            <w:pPr>
              <w:spacing w:after="0"/>
              <w:rPr>
                <w:color w:val="0000FF"/>
                <w:sz w:val="18"/>
                <w:szCs w:val="18"/>
              </w:rPr>
            </w:pPr>
            <w:proofErr w:type="spellStart"/>
            <w:proofErr w:type="gramStart"/>
            <w:r>
              <w:rPr>
                <w:color w:val="0000FF"/>
                <w:sz w:val="18"/>
                <w:szCs w:val="18"/>
              </w:rPr>
              <w:t>rPackets</w:t>
            </w:r>
            <w:proofErr w:type="spellEnd"/>
            <w:proofErr w:type="gramEnd"/>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68A99D" w14:textId="77777777" w:rsidR="00324F92" w:rsidRDefault="00123668">
            <w:pPr>
              <w:spacing w:after="0"/>
              <w:rPr>
                <w:sz w:val="18"/>
                <w:szCs w:val="18"/>
              </w:rPr>
            </w:pPr>
            <w:r>
              <w:rPr>
                <w:sz w:val="18"/>
                <w:szCs w:val="18"/>
              </w:rPr>
              <w:t>Client: 400</w:t>
            </w:r>
          </w:p>
          <w:p w14:paraId="533FBC82" w14:textId="77777777" w:rsidR="00324F92" w:rsidRDefault="00123668">
            <w:pPr>
              <w:spacing w:after="0"/>
              <w:rPr>
                <w:sz w:val="18"/>
                <w:szCs w:val="18"/>
              </w:rPr>
            </w:pPr>
            <w:r>
              <w:rPr>
                <w:sz w:val="18"/>
                <w:szCs w:val="18"/>
              </w:rPr>
              <w:t>Server: 400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2FA436" w14:textId="77777777" w:rsidR="00324F92" w:rsidRDefault="00123668">
            <w:pPr>
              <w:spacing w:after="0"/>
              <w:rPr>
                <w:sz w:val="18"/>
                <w:szCs w:val="18"/>
              </w:rPr>
            </w:pPr>
            <w:r>
              <w:rPr>
                <w:sz w:val="18"/>
                <w:szCs w:val="18"/>
              </w:rPr>
              <w:t>Client: 160</w:t>
            </w:r>
          </w:p>
          <w:p w14:paraId="71BB956A" w14:textId="77777777" w:rsidR="00324F92" w:rsidRDefault="00123668">
            <w:pPr>
              <w:spacing w:after="0"/>
              <w:rPr>
                <w:sz w:val="18"/>
                <w:szCs w:val="18"/>
              </w:rPr>
            </w:pPr>
            <w:r>
              <w:rPr>
                <w:sz w:val="18"/>
                <w:szCs w:val="18"/>
              </w:rPr>
              <w:t>Server: 160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5FEFA1" w14:textId="77777777" w:rsidR="00324F92" w:rsidRDefault="00123668">
            <w:pPr>
              <w:spacing w:after="0"/>
              <w:rPr>
                <w:sz w:val="18"/>
                <w:szCs w:val="18"/>
              </w:rPr>
            </w:pPr>
            <w:r>
              <w:rPr>
                <w:sz w:val="18"/>
                <w:szCs w:val="18"/>
              </w:rPr>
              <w:t>Client: 80</w:t>
            </w:r>
          </w:p>
          <w:p w14:paraId="2F78D186" w14:textId="77777777" w:rsidR="00324F92" w:rsidRDefault="00123668">
            <w:pPr>
              <w:spacing w:after="0"/>
              <w:rPr>
                <w:sz w:val="18"/>
                <w:szCs w:val="18"/>
              </w:rPr>
            </w:pPr>
            <w:r>
              <w:rPr>
                <w:sz w:val="18"/>
                <w:szCs w:val="18"/>
              </w:rPr>
              <w:t>Server: 80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0AD9F2" w14:textId="77777777" w:rsidR="00324F92" w:rsidRDefault="00123668">
            <w:pPr>
              <w:spacing w:after="0"/>
              <w:rPr>
                <w:sz w:val="18"/>
                <w:szCs w:val="18"/>
              </w:rPr>
            </w:pPr>
            <w:r>
              <w:rPr>
                <w:sz w:val="18"/>
                <w:szCs w:val="18"/>
              </w:rPr>
              <w:t>Client: 8</w:t>
            </w:r>
          </w:p>
          <w:p w14:paraId="4057F1B4" w14:textId="77777777" w:rsidR="00324F92" w:rsidRDefault="00123668">
            <w:pPr>
              <w:spacing w:after="0"/>
              <w:rPr>
                <w:sz w:val="18"/>
                <w:szCs w:val="18"/>
              </w:rPr>
            </w:pPr>
            <w:r>
              <w:rPr>
                <w:sz w:val="18"/>
                <w:szCs w:val="18"/>
              </w:rPr>
              <w:t>Server: 8</w:t>
            </w:r>
          </w:p>
        </w:tc>
      </w:tr>
      <w:tr w:rsidR="00324F92" w14:paraId="73B53150"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3FD8F1" w14:textId="77777777" w:rsidR="00324F92" w:rsidRDefault="00123668">
            <w:pPr>
              <w:spacing w:after="0"/>
              <w:rPr>
                <w:color w:val="0000FF"/>
                <w:sz w:val="18"/>
                <w:szCs w:val="18"/>
              </w:rPr>
            </w:pPr>
            <w:proofErr w:type="spellStart"/>
            <w:proofErr w:type="gramStart"/>
            <w:r>
              <w:rPr>
                <w:color w:val="0000FF"/>
                <w:sz w:val="18"/>
                <w:szCs w:val="18"/>
              </w:rPr>
              <w:t>lostPackets</w:t>
            </w:r>
            <w:proofErr w:type="spellEnd"/>
            <w:proofErr w:type="gramEnd"/>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725E88" w14:textId="77777777" w:rsidR="00324F92" w:rsidRDefault="00123668">
            <w:pPr>
              <w:spacing w:after="0"/>
              <w:rPr>
                <w:sz w:val="18"/>
                <w:szCs w:val="18"/>
              </w:rPr>
            </w:pPr>
            <w:r>
              <w:rPr>
                <w:sz w:val="18"/>
                <w:szCs w:val="18"/>
              </w:rPr>
              <w:t>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A15E18" w14:textId="77777777" w:rsidR="00324F92" w:rsidRDefault="00123668">
            <w:pPr>
              <w:spacing w:after="0"/>
              <w:rPr>
                <w:sz w:val="18"/>
                <w:szCs w:val="18"/>
              </w:rPr>
            </w:pPr>
            <w:r>
              <w:rPr>
                <w:sz w:val="18"/>
                <w:szCs w:val="18"/>
              </w:rPr>
              <w:t>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A3C4FE" w14:textId="77777777" w:rsidR="00324F92" w:rsidRDefault="00123668">
            <w:pPr>
              <w:spacing w:after="0"/>
              <w:rPr>
                <w:sz w:val="18"/>
                <w:szCs w:val="18"/>
              </w:rPr>
            </w:pPr>
            <w:r>
              <w:rPr>
                <w:sz w:val="18"/>
                <w:szCs w:val="18"/>
              </w:rPr>
              <w:t>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C90AEF" w14:textId="77777777" w:rsidR="00324F92" w:rsidRDefault="00123668">
            <w:pPr>
              <w:spacing w:after="0"/>
              <w:rPr>
                <w:sz w:val="18"/>
                <w:szCs w:val="18"/>
              </w:rPr>
            </w:pPr>
            <w:r>
              <w:rPr>
                <w:sz w:val="18"/>
                <w:szCs w:val="18"/>
              </w:rPr>
              <w:t>0</w:t>
            </w:r>
          </w:p>
        </w:tc>
      </w:tr>
      <w:tr w:rsidR="00324F92" w14:paraId="1D2E83D7"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31B6A3" w14:textId="77777777" w:rsidR="00324F92" w:rsidRDefault="00123668">
            <w:pPr>
              <w:spacing w:after="0"/>
              <w:rPr>
                <w:color w:val="0000FF"/>
                <w:sz w:val="18"/>
                <w:szCs w:val="18"/>
              </w:rPr>
            </w:pPr>
            <w:proofErr w:type="spellStart"/>
            <w:proofErr w:type="gramStart"/>
            <w:r>
              <w:rPr>
                <w:color w:val="0000FF"/>
                <w:sz w:val="18"/>
                <w:szCs w:val="18"/>
              </w:rPr>
              <w:t>timesForwarded</w:t>
            </w:r>
            <w:proofErr w:type="spellEnd"/>
            <w:proofErr w:type="gramEnd"/>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384655" w14:textId="77777777" w:rsidR="00324F92" w:rsidRDefault="00123668">
            <w:pPr>
              <w:spacing w:after="0"/>
              <w:rPr>
                <w:sz w:val="18"/>
                <w:szCs w:val="18"/>
              </w:rPr>
            </w:pPr>
            <w:r>
              <w:rPr>
                <w:sz w:val="18"/>
                <w:szCs w:val="18"/>
              </w:rPr>
              <w:t>No Packets Forwarded</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EF10C8" w14:textId="77777777" w:rsidR="00324F92" w:rsidRDefault="00123668">
            <w:pPr>
              <w:spacing w:after="0"/>
              <w:rPr>
                <w:sz w:val="18"/>
                <w:szCs w:val="18"/>
              </w:rPr>
            </w:pPr>
            <w:r>
              <w:rPr>
                <w:sz w:val="18"/>
                <w:szCs w:val="18"/>
              </w:rPr>
              <w:t>No Packets Forwarded</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63A3B1" w14:textId="77777777" w:rsidR="00324F92" w:rsidRDefault="00123668">
            <w:pPr>
              <w:spacing w:after="0"/>
              <w:rPr>
                <w:sz w:val="18"/>
                <w:szCs w:val="18"/>
              </w:rPr>
            </w:pPr>
            <w:r>
              <w:rPr>
                <w:sz w:val="18"/>
                <w:szCs w:val="18"/>
              </w:rPr>
              <w:t>No Packets Forwarded</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8BB1BE" w14:textId="77777777" w:rsidR="00324F92" w:rsidRDefault="00123668">
            <w:pPr>
              <w:spacing w:after="0"/>
              <w:rPr>
                <w:sz w:val="18"/>
                <w:szCs w:val="18"/>
              </w:rPr>
            </w:pPr>
            <w:r>
              <w:rPr>
                <w:sz w:val="18"/>
                <w:szCs w:val="18"/>
              </w:rPr>
              <w:t>No Packets Forwarded</w:t>
            </w:r>
          </w:p>
        </w:tc>
      </w:tr>
      <w:tr w:rsidR="00324F92" w14:paraId="40C47B10"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84A354" w14:textId="77777777" w:rsidR="00324F92" w:rsidRDefault="00123668">
            <w:pPr>
              <w:spacing w:after="0"/>
              <w:rPr>
                <w:color w:val="0000FF"/>
                <w:sz w:val="18"/>
                <w:szCs w:val="18"/>
              </w:rPr>
            </w:pPr>
            <w:proofErr w:type="spellStart"/>
            <w:proofErr w:type="gramStart"/>
            <w:r>
              <w:rPr>
                <w:color w:val="0000FF"/>
                <w:sz w:val="18"/>
                <w:szCs w:val="18"/>
              </w:rPr>
              <w:t>packetsDropped</w:t>
            </w:r>
            <w:proofErr w:type="spellEnd"/>
            <w:proofErr w:type="gramEnd"/>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A874A" w14:textId="77777777" w:rsidR="00324F92" w:rsidRDefault="00123668">
            <w:pPr>
              <w:spacing w:after="0"/>
              <w:rPr>
                <w:sz w:val="18"/>
                <w:szCs w:val="18"/>
              </w:rPr>
            </w:pPr>
            <w:r>
              <w:rPr>
                <w:sz w:val="18"/>
                <w:szCs w:val="18"/>
              </w:rPr>
              <w:t>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A4D716" w14:textId="77777777" w:rsidR="00324F92" w:rsidRDefault="00123668">
            <w:pPr>
              <w:spacing w:after="0"/>
              <w:rPr>
                <w:sz w:val="18"/>
                <w:szCs w:val="18"/>
              </w:rPr>
            </w:pPr>
            <w:r>
              <w:rPr>
                <w:sz w:val="18"/>
                <w:szCs w:val="18"/>
              </w:rPr>
              <w:t>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DC191F" w14:textId="77777777" w:rsidR="00324F92" w:rsidRDefault="00123668">
            <w:pPr>
              <w:spacing w:after="0"/>
              <w:rPr>
                <w:sz w:val="18"/>
                <w:szCs w:val="18"/>
              </w:rPr>
            </w:pPr>
            <w:r>
              <w:rPr>
                <w:sz w:val="18"/>
                <w:szCs w:val="18"/>
              </w:rPr>
              <w:t>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BC8199" w14:textId="77777777" w:rsidR="00324F92" w:rsidRDefault="00123668">
            <w:pPr>
              <w:spacing w:after="0"/>
              <w:rPr>
                <w:sz w:val="18"/>
                <w:szCs w:val="18"/>
              </w:rPr>
            </w:pPr>
            <w:r>
              <w:rPr>
                <w:sz w:val="18"/>
                <w:szCs w:val="18"/>
              </w:rPr>
              <w:t>0</w:t>
            </w:r>
          </w:p>
        </w:tc>
      </w:tr>
      <w:tr w:rsidR="00324F92" w14:paraId="5BFC8188"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B1DC4B" w14:textId="77777777" w:rsidR="00324F92" w:rsidRDefault="00123668">
            <w:pPr>
              <w:spacing w:after="0"/>
              <w:rPr>
                <w:color w:val="0000FF"/>
                <w:sz w:val="18"/>
                <w:szCs w:val="18"/>
              </w:rPr>
            </w:pPr>
            <w:proofErr w:type="spellStart"/>
            <w:proofErr w:type="gramStart"/>
            <w:r>
              <w:rPr>
                <w:color w:val="0000FF"/>
                <w:sz w:val="18"/>
                <w:szCs w:val="18"/>
              </w:rPr>
              <w:t>bytesDropped</w:t>
            </w:r>
            <w:proofErr w:type="spellEnd"/>
            <w:proofErr w:type="gramEnd"/>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5D0E06" w14:textId="77777777" w:rsidR="00324F92" w:rsidRDefault="00123668">
            <w:pPr>
              <w:spacing w:after="0"/>
              <w:rPr>
                <w:sz w:val="18"/>
                <w:szCs w:val="18"/>
              </w:rPr>
            </w:pPr>
            <w:r>
              <w:rPr>
                <w:sz w:val="18"/>
                <w:szCs w:val="18"/>
              </w:rPr>
              <w:t>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EFE1C9" w14:textId="77777777" w:rsidR="00324F92" w:rsidRDefault="00123668">
            <w:pPr>
              <w:spacing w:after="0"/>
              <w:rPr>
                <w:sz w:val="18"/>
                <w:szCs w:val="18"/>
              </w:rPr>
            </w:pPr>
            <w:r>
              <w:rPr>
                <w:sz w:val="18"/>
                <w:szCs w:val="18"/>
              </w:rPr>
              <w:t>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B59B2F" w14:textId="77777777" w:rsidR="00324F92" w:rsidRDefault="00123668">
            <w:pPr>
              <w:spacing w:after="0"/>
              <w:rPr>
                <w:sz w:val="18"/>
                <w:szCs w:val="18"/>
              </w:rPr>
            </w:pPr>
            <w:r>
              <w:rPr>
                <w:sz w:val="18"/>
                <w:szCs w:val="18"/>
              </w:rPr>
              <w:t>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0F38A2" w14:textId="77777777" w:rsidR="00324F92" w:rsidRDefault="00123668">
            <w:pPr>
              <w:spacing w:after="0"/>
              <w:rPr>
                <w:sz w:val="18"/>
                <w:szCs w:val="18"/>
              </w:rPr>
            </w:pPr>
            <w:r>
              <w:rPr>
                <w:sz w:val="18"/>
                <w:szCs w:val="18"/>
              </w:rPr>
              <w:t>0</w:t>
            </w:r>
          </w:p>
        </w:tc>
      </w:tr>
      <w:tr w:rsidR="00324F92" w14:paraId="55873651"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0220B7" w14:textId="77777777" w:rsidR="00324F92" w:rsidRDefault="00123668">
            <w:pPr>
              <w:spacing w:after="0"/>
              <w:rPr>
                <w:color w:val="0000FF"/>
                <w:sz w:val="18"/>
                <w:szCs w:val="18"/>
              </w:rPr>
            </w:pPr>
            <w:proofErr w:type="spellStart"/>
            <w:proofErr w:type="gramStart"/>
            <w:r>
              <w:rPr>
                <w:color w:val="0000FF"/>
                <w:sz w:val="18"/>
                <w:szCs w:val="18"/>
              </w:rPr>
              <w:t>transmitterThroughput</w:t>
            </w:r>
            <w:proofErr w:type="spellEnd"/>
            <w:proofErr w:type="gramEnd"/>
            <w:r>
              <w:rPr>
                <w:color w:val="0000FF"/>
                <w:sz w:val="18"/>
                <w:szCs w:val="18"/>
              </w:rPr>
              <w:t xml:space="preserve"> (bytes/second)</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ADCBF2" w14:textId="77777777" w:rsidR="00324F92" w:rsidRDefault="00123668">
            <w:pPr>
              <w:spacing w:after="0"/>
              <w:rPr>
                <w:sz w:val="18"/>
                <w:szCs w:val="18"/>
              </w:rPr>
            </w:pPr>
            <w:r>
              <w:rPr>
                <w:sz w:val="18"/>
                <w:szCs w:val="18"/>
              </w:rPr>
              <w:t>Client:</w:t>
            </w:r>
          </w:p>
          <w:p w14:paraId="2B75D6FD" w14:textId="77777777" w:rsidR="00324F92" w:rsidRDefault="00123668">
            <w:pPr>
              <w:spacing w:after="0"/>
              <w:rPr>
                <w:sz w:val="18"/>
                <w:szCs w:val="18"/>
              </w:rPr>
            </w:pPr>
            <w:r>
              <w:rPr>
                <w:sz w:val="18"/>
                <w:szCs w:val="18"/>
              </w:rPr>
              <w:t>6425.872168</w:t>
            </w:r>
          </w:p>
          <w:p w14:paraId="62C55F35" w14:textId="77777777" w:rsidR="00324F92" w:rsidRDefault="00123668">
            <w:pPr>
              <w:spacing w:after="0"/>
              <w:rPr>
                <w:sz w:val="18"/>
                <w:szCs w:val="18"/>
              </w:rPr>
            </w:pPr>
            <w:r>
              <w:rPr>
                <w:sz w:val="18"/>
                <w:szCs w:val="18"/>
              </w:rPr>
              <w:t>Server:</w:t>
            </w:r>
          </w:p>
          <w:p w14:paraId="48E2500A" w14:textId="77777777" w:rsidR="00324F92" w:rsidRDefault="00123668">
            <w:pPr>
              <w:spacing w:after="0"/>
              <w:rPr>
                <w:sz w:val="18"/>
                <w:szCs w:val="18"/>
              </w:rPr>
            </w:pPr>
            <w:r>
              <w:rPr>
                <w:sz w:val="18"/>
                <w:szCs w:val="18"/>
              </w:rPr>
              <w:t>6430.068608</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57D08" w14:textId="77777777" w:rsidR="00324F92" w:rsidRDefault="00123668">
            <w:pPr>
              <w:spacing w:after="0"/>
              <w:rPr>
                <w:sz w:val="18"/>
                <w:szCs w:val="18"/>
              </w:rPr>
            </w:pPr>
            <w:r>
              <w:rPr>
                <w:sz w:val="18"/>
                <w:szCs w:val="18"/>
              </w:rPr>
              <w:t>Client:</w:t>
            </w:r>
          </w:p>
          <w:p w14:paraId="123A56E1" w14:textId="77777777" w:rsidR="00324F92" w:rsidRDefault="00123668">
            <w:pPr>
              <w:spacing w:after="0"/>
              <w:rPr>
                <w:sz w:val="18"/>
                <w:szCs w:val="18"/>
              </w:rPr>
            </w:pPr>
            <w:r>
              <w:rPr>
                <w:sz w:val="18"/>
                <w:szCs w:val="18"/>
              </w:rPr>
              <w:t>2580.063217</w:t>
            </w:r>
          </w:p>
          <w:p w14:paraId="6323A757" w14:textId="77777777" w:rsidR="00324F92" w:rsidRDefault="00123668">
            <w:pPr>
              <w:spacing w:after="0"/>
              <w:rPr>
                <w:sz w:val="18"/>
                <w:szCs w:val="18"/>
              </w:rPr>
            </w:pPr>
            <w:r>
              <w:rPr>
                <w:sz w:val="18"/>
                <w:szCs w:val="18"/>
              </w:rPr>
              <w:t>Server:</w:t>
            </w:r>
          </w:p>
          <w:p w14:paraId="69D797E2" w14:textId="77777777" w:rsidR="00324F92" w:rsidRDefault="00123668">
            <w:pPr>
              <w:spacing w:after="0"/>
              <w:rPr>
                <w:sz w:val="18"/>
                <w:szCs w:val="18"/>
              </w:rPr>
            </w:pPr>
            <w:r>
              <w:rPr>
                <w:sz w:val="18"/>
                <w:szCs w:val="18"/>
              </w:rPr>
              <w:t>2581.754509</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EAACCB" w14:textId="77777777" w:rsidR="00324F92" w:rsidRDefault="00123668">
            <w:pPr>
              <w:spacing w:after="0"/>
              <w:rPr>
                <w:sz w:val="18"/>
                <w:szCs w:val="18"/>
              </w:rPr>
            </w:pPr>
            <w:r>
              <w:rPr>
                <w:sz w:val="18"/>
                <w:szCs w:val="18"/>
              </w:rPr>
              <w:t>Client:</w:t>
            </w:r>
          </w:p>
          <w:p w14:paraId="5BF3AC9B" w14:textId="77777777" w:rsidR="00324F92" w:rsidRDefault="00123668">
            <w:pPr>
              <w:spacing w:after="0"/>
              <w:rPr>
                <w:sz w:val="18"/>
                <w:szCs w:val="18"/>
              </w:rPr>
            </w:pPr>
            <w:r>
              <w:rPr>
                <w:sz w:val="18"/>
                <w:szCs w:val="18"/>
              </w:rPr>
              <w:t>1298.209004</w:t>
            </w:r>
          </w:p>
          <w:p w14:paraId="2E318D60" w14:textId="77777777" w:rsidR="00324F92" w:rsidRDefault="00123668">
            <w:pPr>
              <w:spacing w:after="0"/>
              <w:rPr>
                <w:sz w:val="18"/>
                <w:szCs w:val="18"/>
              </w:rPr>
            </w:pPr>
            <w:r>
              <w:rPr>
                <w:sz w:val="18"/>
                <w:szCs w:val="18"/>
              </w:rPr>
              <w:t>Server:</w:t>
            </w:r>
          </w:p>
          <w:p w14:paraId="3E097843" w14:textId="77777777" w:rsidR="00324F92" w:rsidRDefault="00123668">
            <w:pPr>
              <w:spacing w:after="0"/>
              <w:rPr>
                <w:sz w:val="18"/>
                <w:szCs w:val="18"/>
              </w:rPr>
            </w:pPr>
            <w:r>
              <w:rPr>
                <w:sz w:val="18"/>
                <w:szCs w:val="18"/>
              </w:rPr>
              <w:t>1299.065409</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577AC2" w14:textId="77777777" w:rsidR="00324F92" w:rsidRDefault="00123668">
            <w:pPr>
              <w:spacing w:after="0"/>
              <w:rPr>
                <w:sz w:val="18"/>
                <w:szCs w:val="18"/>
              </w:rPr>
            </w:pPr>
            <w:r>
              <w:rPr>
                <w:sz w:val="18"/>
                <w:szCs w:val="18"/>
              </w:rPr>
              <w:t>Client:</w:t>
            </w:r>
          </w:p>
          <w:p w14:paraId="130D24D8" w14:textId="77777777" w:rsidR="00324F92" w:rsidRDefault="00123668">
            <w:pPr>
              <w:spacing w:after="0"/>
              <w:rPr>
                <w:sz w:val="18"/>
                <w:szCs w:val="18"/>
              </w:rPr>
            </w:pPr>
            <w:r>
              <w:rPr>
                <w:sz w:val="18"/>
                <w:szCs w:val="18"/>
              </w:rPr>
              <w:t>146.541324</w:t>
            </w:r>
          </w:p>
          <w:p w14:paraId="7A4B2711" w14:textId="77777777" w:rsidR="00324F92" w:rsidRDefault="00123668">
            <w:pPr>
              <w:spacing w:after="0"/>
              <w:rPr>
                <w:sz w:val="18"/>
                <w:szCs w:val="18"/>
              </w:rPr>
            </w:pPr>
            <w:r>
              <w:rPr>
                <w:sz w:val="18"/>
                <w:szCs w:val="18"/>
              </w:rPr>
              <w:t>Server:</w:t>
            </w:r>
          </w:p>
          <w:p w14:paraId="3026A4A6" w14:textId="77777777" w:rsidR="00324F92" w:rsidRDefault="00123668">
            <w:pPr>
              <w:spacing w:after="0"/>
              <w:rPr>
                <w:sz w:val="18"/>
                <w:szCs w:val="18"/>
              </w:rPr>
            </w:pPr>
            <w:r>
              <w:rPr>
                <w:sz w:val="18"/>
                <w:szCs w:val="18"/>
              </w:rPr>
              <w:t>146.650455</w:t>
            </w:r>
          </w:p>
        </w:tc>
      </w:tr>
      <w:tr w:rsidR="00324F92" w14:paraId="31AF873C" w14:textId="77777777">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3B9C3D" w14:textId="77777777" w:rsidR="00324F92" w:rsidRDefault="00123668">
            <w:pPr>
              <w:spacing w:after="0"/>
              <w:rPr>
                <w:color w:val="0000FF"/>
                <w:sz w:val="18"/>
                <w:szCs w:val="18"/>
              </w:rPr>
            </w:pPr>
            <w:proofErr w:type="spellStart"/>
            <w:proofErr w:type="gramStart"/>
            <w:r>
              <w:rPr>
                <w:color w:val="0000FF"/>
                <w:sz w:val="18"/>
                <w:szCs w:val="18"/>
              </w:rPr>
              <w:t>receiverThroughput</w:t>
            </w:r>
            <w:proofErr w:type="spellEnd"/>
            <w:proofErr w:type="gramEnd"/>
            <w:r>
              <w:rPr>
                <w:color w:val="0000FF"/>
                <w:sz w:val="18"/>
                <w:szCs w:val="18"/>
              </w:rPr>
              <w:t xml:space="preserve"> (bytes/second)</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E5AFB1" w14:textId="77777777" w:rsidR="00324F92" w:rsidRDefault="00123668">
            <w:pPr>
              <w:spacing w:after="0"/>
              <w:rPr>
                <w:sz w:val="18"/>
                <w:szCs w:val="18"/>
              </w:rPr>
            </w:pPr>
            <w:r>
              <w:rPr>
                <w:sz w:val="18"/>
                <w:szCs w:val="18"/>
              </w:rPr>
              <w:t>Client:</w:t>
            </w:r>
          </w:p>
          <w:p w14:paraId="429209D8" w14:textId="77777777" w:rsidR="00324F92" w:rsidRDefault="00123668">
            <w:pPr>
              <w:spacing w:after="0"/>
              <w:rPr>
                <w:sz w:val="18"/>
                <w:szCs w:val="18"/>
              </w:rPr>
            </w:pPr>
            <w:r>
              <w:rPr>
                <w:sz w:val="18"/>
                <w:szCs w:val="18"/>
              </w:rPr>
              <w:t>6430.068608</w:t>
            </w:r>
          </w:p>
          <w:p w14:paraId="779076B6" w14:textId="77777777" w:rsidR="00324F92" w:rsidRDefault="00123668">
            <w:pPr>
              <w:spacing w:after="0"/>
              <w:rPr>
                <w:sz w:val="18"/>
                <w:szCs w:val="18"/>
              </w:rPr>
            </w:pPr>
            <w:r>
              <w:rPr>
                <w:sz w:val="18"/>
                <w:szCs w:val="18"/>
              </w:rPr>
              <w:t>Server:</w:t>
            </w:r>
          </w:p>
          <w:p w14:paraId="7C271CC0" w14:textId="77777777" w:rsidR="00324F92" w:rsidRDefault="00123668">
            <w:pPr>
              <w:spacing w:after="0"/>
              <w:rPr>
                <w:sz w:val="18"/>
                <w:szCs w:val="18"/>
              </w:rPr>
            </w:pPr>
            <w:r>
              <w:rPr>
                <w:sz w:val="18"/>
                <w:szCs w:val="18"/>
              </w:rPr>
              <w:t>6425.872168</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86DCAD" w14:textId="77777777" w:rsidR="00324F92" w:rsidRDefault="00123668">
            <w:pPr>
              <w:spacing w:after="0"/>
              <w:rPr>
                <w:sz w:val="18"/>
                <w:szCs w:val="18"/>
              </w:rPr>
            </w:pPr>
            <w:r>
              <w:rPr>
                <w:sz w:val="18"/>
                <w:szCs w:val="18"/>
              </w:rPr>
              <w:t>Client:</w:t>
            </w:r>
          </w:p>
          <w:p w14:paraId="67CC941D" w14:textId="77777777" w:rsidR="00324F92" w:rsidRDefault="00123668">
            <w:pPr>
              <w:spacing w:after="0"/>
              <w:rPr>
                <w:sz w:val="18"/>
                <w:szCs w:val="18"/>
              </w:rPr>
            </w:pPr>
            <w:r>
              <w:rPr>
                <w:sz w:val="18"/>
                <w:szCs w:val="18"/>
              </w:rPr>
              <w:t>2581.754509</w:t>
            </w:r>
          </w:p>
          <w:p w14:paraId="2E5B1060" w14:textId="77777777" w:rsidR="00324F92" w:rsidRDefault="00123668">
            <w:pPr>
              <w:spacing w:after="0"/>
              <w:rPr>
                <w:sz w:val="18"/>
                <w:szCs w:val="18"/>
              </w:rPr>
            </w:pPr>
            <w:r>
              <w:rPr>
                <w:sz w:val="18"/>
                <w:szCs w:val="18"/>
              </w:rPr>
              <w:t>Server:</w:t>
            </w:r>
          </w:p>
          <w:p w14:paraId="769005AB" w14:textId="77777777" w:rsidR="00324F92" w:rsidRDefault="00123668">
            <w:pPr>
              <w:spacing w:after="0"/>
              <w:rPr>
                <w:sz w:val="18"/>
                <w:szCs w:val="18"/>
              </w:rPr>
            </w:pPr>
            <w:r>
              <w:rPr>
                <w:sz w:val="18"/>
                <w:szCs w:val="18"/>
              </w:rPr>
              <w:t>2580.063217</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366650" w14:textId="77777777" w:rsidR="00324F92" w:rsidRDefault="00123668">
            <w:pPr>
              <w:spacing w:after="0"/>
              <w:rPr>
                <w:sz w:val="18"/>
                <w:szCs w:val="18"/>
              </w:rPr>
            </w:pPr>
            <w:r>
              <w:rPr>
                <w:sz w:val="18"/>
                <w:szCs w:val="18"/>
              </w:rPr>
              <w:t>Client:</w:t>
            </w:r>
          </w:p>
          <w:p w14:paraId="57FFC1D5" w14:textId="77777777" w:rsidR="00324F92" w:rsidRDefault="00123668">
            <w:pPr>
              <w:spacing w:after="0"/>
              <w:rPr>
                <w:sz w:val="18"/>
                <w:szCs w:val="18"/>
              </w:rPr>
            </w:pPr>
            <w:r>
              <w:rPr>
                <w:sz w:val="18"/>
                <w:szCs w:val="18"/>
              </w:rPr>
              <w:t>1299.065409</w:t>
            </w:r>
          </w:p>
          <w:p w14:paraId="09BC001E" w14:textId="77777777" w:rsidR="00324F92" w:rsidRDefault="00123668">
            <w:pPr>
              <w:spacing w:after="0"/>
              <w:rPr>
                <w:sz w:val="18"/>
                <w:szCs w:val="18"/>
              </w:rPr>
            </w:pPr>
            <w:r>
              <w:rPr>
                <w:sz w:val="18"/>
                <w:szCs w:val="18"/>
              </w:rPr>
              <w:t>Server:</w:t>
            </w:r>
          </w:p>
          <w:p w14:paraId="0C5D3C6B" w14:textId="77777777" w:rsidR="00324F92" w:rsidRDefault="00123668">
            <w:pPr>
              <w:spacing w:after="0"/>
              <w:rPr>
                <w:sz w:val="18"/>
                <w:szCs w:val="18"/>
              </w:rPr>
            </w:pPr>
            <w:r>
              <w:rPr>
                <w:sz w:val="18"/>
                <w:szCs w:val="18"/>
              </w:rPr>
              <w:t>1298.209004</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E38D37" w14:textId="77777777" w:rsidR="00324F92" w:rsidRDefault="00123668">
            <w:pPr>
              <w:spacing w:after="0"/>
              <w:rPr>
                <w:sz w:val="18"/>
                <w:szCs w:val="18"/>
              </w:rPr>
            </w:pPr>
            <w:r>
              <w:rPr>
                <w:sz w:val="18"/>
                <w:szCs w:val="18"/>
              </w:rPr>
              <w:t>Client:</w:t>
            </w:r>
          </w:p>
          <w:p w14:paraId="07AD679A" w14:textId="77777777" w:rsidR="00324F92" w:rsidRDefault="00123668">
            <w:pPr>
              <w:spacing w:after="0"/>
              <w:rPr>
                <w:sz w:val="18"/>
                <w:szCs w:val="18"/>
              </w:rPr>
            </w:pPr>
            <w:r>
              <w:rPr>
                <w:sz w:val="18"/>
                <w:szCs w:val="18"/>
              </w:rPr>
              <w:t>146.650455</w:t>
            </w:r>
          </w:p>
          <w:p w14:paraId="226C32B9" w14:textId="77777777" w:rsidR="00324F92" w:rsidRDefault="00123668">
            <w:pPr>
              <w:spacing w:after="0"/>
              <w:rPr>
                <w:sz w:val="18"/>
                <w:szCs w:val="18"/>
              </w:rPr>
            </w:pPr>
            <w:r>
              <w:rPr>
                <w:sz w:val="18"/>
                <w:szCs w:val="18"/>
              </w:rPr>
              <w:t>Server:</w:t>
            </w:r>
          </w:p>
          <w:p w14:paraId="2BE2AA64" w14:textId="77777777" w:rsidR="00324F92" w:rsidRDefault="00123668">
            <w:pPr>
              <w:spacing w:after="0"/>
              <w:rPr>
                <w:sz w:val="18"/>
                <w:szCs w:val="18"/>
              </w:rPr>
            </w:pPr>
            <w:r>
              <w:rPr>
                <w:sz w:val="18"/>
                <w:szCs w:val="18"/>
              </w:rPr>
              <w:t>146.541324</w:t>
            </w:r>
          </w:p>
        </w:tc>
      </w:tr>
    </w:tbl>
    <w:p w14:paraId="35E3D886" w14:textId="77777777" w:rsidR="00324F92" w:rsidRDefault="00324F92"/>
    <w:p w14:paraId="00F64A5A" w14:textId="77777777" w:rsidR="00324F92" w:rsidRDefault="00123668">
      <w:pPr>
        <w:rPr>
          <w:sz w:val="18"/>
          <w:szCs w:val="18"/>
        </w:rPr>
      </w:pPr>
      <w:proofErr w:type="spellStart"/>
      <w:proofErr w:type="gramStart"/>
      <w:r>
        <w:rPr>
          <w:sz w:val="18"/>
          <w:szCs w:val="18"/>
        </w:rPr>
        <w:t>packetSize</w:t>
      </w:r>
      <w:proofErr w:type="spellEnd"/>
      <w:proofErr w:type="gramEnd"/>
      <w:r>
        <w:rPr>
          <w:sz w:val="18"/>
          <w:szCs w:val="18"/>
        </w:rPr>
        <w:t xml:space="preserve"> = 128 bytes</w:t>
      </w:r>
    </w:p>
    <w:sectPr w:rsidR="00324F92">
      <w:pgSz w:w="12240" w:h="15840"/>
      <w:pgMar w:top="851"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2"/>
  </w:compat>
  <w:rsids>
    <w:rsidRoot w:val="00324F92"/>
    <w:rsid w:val="00123668"/>
    <w:rsid w:val="00324F92"/>
    <w:rsid w:val="00482D2F"/>
    <w:rsid w:val="00A06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A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2BB"/>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9B46DF"/>
  </w:style>
  <w:style w:type="character" w:customStyle="1" w:styleId="FooterChar">
    <w:name w:val="Footer Char"/>
    <w:basedOn w:val="DefaultParagraphFont"/>
    <w:link w:val="Footer"/>
    <w:uiPriority w:val="99"/>
    <w:rsid w:val="009B46DF"/>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9B46DF"/>
    <w:pPr>
      <w:tabs>
        <w:tab w:val="center" w:pos="4680"/>
        <w:tab w:val="right" w:pos="9360"/>
      </w:tabs>
      <w:spacing w:after="0" w:line="240" w:lineRule="auto"/>
    </w:pPr>
  </w:style>
  <w:style w:type="paragraph" w:styleId="Footer">
    <w:name w:val="footer"/>
    <w:basedOn w:val="Normal"/>
    <w:link w:val="FooterChar"/>
    <w:uiPriority w:val="99"/>
    <w:unhideWhenUsed/>
    <w:rsid w:val="009B46DF"/>
    <w:pPr>
      <w:tabs>
        <w:tab w:val="center" w:pos="4680"/>
        <w:tab w:val="right" w:pos="9360"/>
      </w:tabs>
      <w:spacing w:after="0" w:line="240" w:lineRule="auto"/>
    </w:pPr>
  </w:style>
  <w:style w:type="table" w:styleId="TableGrid">
    <w:name w:val="Table Grid"/>
    <w:basedOn w:val="TableNormal"/>
    <w:uiPriority w:val="39"/>
    <w:rsid w:val="009B46D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366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366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C8B2-2D8F-2844-9C24-DF4C8E4F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1068</Words>
  <Characters>6091</Characters>
  <Application>Microsoft Macintosh Word</Application>
  <DocSecurity>0</DocSecurity>
  <Lines>50</Lines>
  <Paragraphs>14</Paragraphs>
  <ScaleCrop>false</ScaleCrop>
  <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Nishkarsh Shastri</dc:creator>
  <cp:lastModifiedBy>apple</cp:lastModifiedBy>
  <cp:revision>3</cp:revision>
  <cp:lastPrinted>2015-01-26T14:57:00Z</cp:lastPrinted>
  <dcterms:created xsi:type="dcterms:W3CDTF">2015-01-26T14:57:00Z</dcterms:created>
  <dcterms:modified xsi:type="dcterms:W3CDTF">2015-01-26T15:32:00Z</dcterms:modified>
  <dc:language>en-IN</dc:language>
</cp:coreProperties>
</file>